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D016" w14:textId="64E2358E" w:rsidR="006F7374" w:rsidDel="005C6B62" w:rsidRDefault="006F7374" w:rsidP="006F7374">
      <w:pPr>
        <w:jc w:val="center"/>
        <w:rPr>
          <w:del w:id="0" w:author="Abdulahi Mohamed Hassen" w:date="2020-08-26T13:02:00Z"/>
          <w:rFonts w:ascii="Times" w:eastAsia="Calibri" w:hAnsi="Times" w:cs="Times New Roman"/>
          <w:b/>
          <w:bCs/>
          <w:sz w:val="30"/>
          <w:szCs w:val="30"/>
        </w:rPr>
      </w:pPr>
      <w:r w:rsidRPr="00844CFB">
        <w:rPr>
          <w:rFonts w:ascii="Times" w:eastAsia="Calibri" w:hAnsi="Times" w:cs="Times New Roman"/>
          <w:b/>
          <w:bCs/>
          <w:sz w:val="30"/>
          <w:szCs w:val="30"/>
        </w:rPr>
        <w:t xml:space="preserve">CMPS 312 Mobile Application Development </w:t>
      </w:r>
    </w:p>
    <w:p w14:paraId="552D7E26" w14:textId="77777777" w:rsidR="005C6B62" w:rsidRDefault="005C6B62" w:rsidP="00E62FE7">
      <w:pPr>
        <w:jc w:val="center"/>
        <w:rPr>
          <w:ins w:id="1" w:author="Abdulahi Mohamed Hassen" w:date="2020-08-26T13:03:00Z"/>
          <w:rFonts w:ascii="Times" w:eastAsia="Calibri" w:hAnsi="Times" w:cs="Times New Roman"/>
          <w:b/>
          <w:bCs/>
          <w:sz w:val="30"/>
          <w:szCs w:val="30"/>
        </w:rPr>
      </w:pPr>
    </w:p>
    <w:p w14:paraId="0091E13B" w14:textId="15AE904A" w:rsidR="005C6B62" w:rsidRPr="005C6B62" w:rsidRDefault="005C6B62" w:rsidP="006F7374">
      <w:pPr>
        <w:jc w:val="center"/>
        <w:rPr>
          <w:ins w:id="2" w:author="Abdulahi Mohamed Hassen" w:date="2020-08-26T13:02:00Z"/>
          <w:rFonts w:ascii="Times" w:eastAsia="Calibri" w:hAnsi="Times" w:cs="Times New Roman"/>
          <w:b/>
          <w:bCs/>
          <w:sz w:val="30"/>
          <w:szCs w:val="30"/>
          <w:u w:val="single"/>
          <w:rPrChange w:id="3" w:author="Abdulahi Mohamed Hassen" w:date="2020-08-26T13:03:00Z">
            <w:rPr>
              <w:ins w:id="4" w:author="Abdulahi Mohamed Hassen" w:date="2020-08-26T13:02:00Z"/>
              <w:rFonts w:ascii="Times" w:eastAsia="Calibri" w:hAnsi="Times" w:cs="Times New Roman"/>
              <w:b/>
              <w:bCs/>
              <w:sz w:val="30"/>
              <w:szCs w:val="30"/>
            </w:rPr>
          </w:rPrChange>
        </w:rPr>
      </w:pPr>
      <w:ins w:id="5" w:author="Abdulahi Mohamed Hassen" w:date="2020-08-26T13:02:00Z">
        <w:r w:rsidRPr="005C6B62">
          <w:rPr>
            <w:rFonts w:ascii="Times" w:eastAsia="Calibri" w:hAnsi="Times" w:cs="Times New Roman"/>
            <w:b/>
            <w:bCs/>
            <w:sz w:val="30"/>
            <w:szCs w:val="30"/>
            <w:u w:val="single"/>
            <w:rPrChange w:id="6" w:author="Abdulahi Mohamed Hassen" w:date="2020-08-26T13:03:00Z">
              <w:rPr>
                <w:rFonts w:ascii="Times" w:eastAsia="Calibri" w:hAnsi="Times" w:cs="Times New Roman"/>
                <w:b/>
                <w:bCs/>
                <w:sz w:val="30"/>
                <w:szCs w:val="30"/>
              </w:rPr>
            </w:rPrChange>
          </w:rPr>
          <w:t>Ass</w:t>
        </w:r>
      </w:ins>
      <w:ins w:id="7" w:author="Abdulahi Mohamed Hassen" w:date="2020-08-26T13:03:00Z">
        <w:r w:rsidRPr="005C6B62">
          <w:rPr>
            <w:rFonts w:ascii="Times" w:eastAsia="Calibri" w:hAnsi="Times" w:cs="Times New Roman"/>
            <w:b/>
            <w:bCs/>
            <w:sz w:val="30"/>
            <w:szCs w:val="30"/>
            <w:u w:val="single"/>
            <w:rPrChange w:id="8" w:author="Abdulahi Mohamed Hassen" w:date="2020-08-26T13:03:00Z">
              <w:rPr>
                <w:rFonts w:ascii="Times" w:eastAsia="Calibri" w:hAnsi="Times" w:cs="Times New Roman"/>
                <w:b/>
                <w:bCs/>
                <w:sz w:val="30"/>
                <w:szCs w:val="30"/>
              </w:rPr>
            </w:rPrChange>
          </w:rPr>
          <w:t>essment # 1</w:t>
        </w:r>
      </w:ins>
    </w:p>
    <w:p w14:paraId="66FDC317" w14:textId="22B5646A" w:rsidR="006F7374" w:rsidRPr="00844CFB" w:rsidDel="00E62FE7" w:rsidRDefault="006F7374" w:rsidP="006F7374">
      <w:pPr>
        <w:jc w:val="center"/>
        <w:rPr>
          <w:del w:id="9" w:author="Abdulahi Mohamed Hassen" w:date="2020-08-26T13:02:00Z"/>
          <w:rFonts w:ascii="Times" w:eastAsia="Calibri" w:hAnsi="Times" w:cs="Times New Roman"/>
          <w:b/>
          <w:bCs/>
          <w:sz w:val="30"/>
          <w:szCs w:val="30"/>
        </w:rPr>
      </w:pPr>
      <w:del w:id="10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sz w:val="30"/>
            <w:szCs w:val="30"/>
          </w:rPr>
          <w:delText xml:space="preserve">LAB 2: </w:delText>
        </w:r>
        <w:bookmarkStart w:id="11" w:name="OLE_LINK12"/>
        <w:bookmarkStart w:id="12" w:name="OLE_LINK13"/>
        <w:r w:rsidRPr="00844CFB" w:rsidDel="00E62FE7">
          <w:rPr>
            <w:rFonts w:ascii="Times" w:eastAsia="Calibri" w:hAnsi="Times" w:cs="Times New Roman"/>
            <w:b/>
            <w:bCs/>
            <w:sz w:val="30"/>
            <w:szCs w:val="30"/>
          </w:rPr>
          <w:delText xml:space="preserve">Kotlin Fundamentals I </w:delText>
        </w:r>
        <w:bookmarkEnd w:id="11"/>
        <w:bookmarkEnd w:id="12"/>
      </w:del>
    </w:p>
    <w:p w14:paraId="30324729" w14:textId="77777777" w:rsidR="006F7374" w:rsidRPr="00844CFB" w:rsidRDefault="006F7374">
      <w:pPr>
        <w:jc w:val="center"/>
        <w:rPr>
          <w:rFonts w:ascii="Times" w:hAnsi="Times" w:cs="Times New Roman"/>
          <w:b/>
          <w:bCs/>
        </w:rPr>
        <w:pPrChange w:id="13" w:author="Abdulahi Mohamed Hassen" w:date="2020-08-26T13:02:00Z">
          <w:pPr>
            <w:pBdr>
              <w:bottom w:val="single" w:sz="6" w:space="1" w:color="auto"/>
            </w:pBdr>
          </w:pPr>
        </w:pPrChange>
      </w:pPr>
    </w:p>
    <w:p w14:paraId="13E0C8C3" w14:textId="77777777" w:rsidR="006F7374" w:rsidRPr="00844CFB" w:rsidRDefault="006F7374" w:rsidP="006F7374">
      <w:pPr>
        <w:rPr>
          <w:rFonts w:ascii="Times" w:hAnsi="Times" w:cs="Times New Roman"/>
        </w:rPr>
      </w:pPr>
    </w:p>
    <w:p w14:paraId="3182A4A7" w14:textId="7E19CA5D" w:rsidR="006F7374" w:rsidRPr="00844CFB" w:rsidDel="00E62FE7" w:rsidRDefault="006F7374" w:rsidP="006F7374">
      <w:pPr>
        <w:rPr>
          <w:del w:id="14" w:author="Abdulahi Mohamed Hassen" w:date="2020-08-26T13:02:00Z"/>
          <w:rFonts w:ascii="Times" w:hAnsi="Times" w:cs="Times New Roman"/>
          <w:b/>
          <w:bCs/>
          <w:u w:val="single"/>
        </w:rPr>
      </w:pPr>
      <w:del w:id="15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u w:val="single"/>
          </w:rPr>
          <w:delText>Objective</w:delText>
        </w:r>
      </w:del>
    </w:p>
    <w:p w14:paraId="7BF35CE7" w14:textId="3E755B47" w:rsidR="006F7374" w:rsidRPr="00844CFB" w:rsidDel="00E62FE7" w:rsidRDefault="006F7374" w:rsidP="006F7374">
      <w:pPr>
        <w:rPr>
          <w:del w:id="16" w:author="Abdulahi Mohamed Hassen" w:date="2020-08-26T13:02:00Z"/>
          <w:rFonts w:ascii="Times" w:hAnsi="Times" w:cs="Times New Roman"/>
          <w:b/>
          <w:bCs/>
        </w:rPr>
      </w:pPr>
    </w:p>
    <w:p w14:paraId="423FF9A3" w14:textId="674DE7FE" w:rsidR="006F7374" w:rsidRPr="00844CFB" w:rsidDel="00E62FE7" w:rsidRDefault="006F7374" w:rsidP="006F7374">
      <w:pPr>
        <w:rPr>
          <w:del w:id="17" w:author="Abdulahi Mohamed Hassen" w:date="2020-08-26T13:02:00Z"/>
          <w:rFonts w:ascii="Times" w:hAnsi="Times" w:cs="Times New Roman"/>
        </w:rPr>
      </w:pPr>
      <w:del w:id="18" w:author="Abdulahi Mohamed Hassen" w:date="2020-08-26T13:02:00Z">
        <w:r w:rsidRPr="00844CFB" w:rsidDel="00E62FE7">
          <w:rPr>
            <w:rFonts w:ascii="Times" w:hAnsi="Times" w:cs="Times New Roman"/>
          </w:rPr>
          <w:delText xml:space="preserve">In this </w:delText>
        </w:r>
        <w:r w:rsidR="0042390B" w:rsidRPr="00844CFB" w:rsidDel="00E62FE7">
          <w:rPr>
            <w:rFonts w:ascii="Times" w:hAnsi="Times" w:cs="Times New Roman"/>
          </w:rPr>
          <w:delText>l</w:delText>
        </w:r>
        <w:r w:rsidRPr="00844CFB" w:rsidDel="00E62FE7">
          <w:rPr>
            <w:rFonts w:ascii="Times" w:hAnsi="Times" w:cs="Times New Roman"/>
          </w:rPr>
          <w:delText>ab you will</w:delText>
        </w:r>
        <w:r w:rsidR="0008613E" w:rsidDel="00E62FE7">
          <w:rPr>
            <w:rFonts w:ascii="Times" w:hAnsi="Times" w:cs="Times New Roman"/>
          </w:rPr>
          <w:delText xml:space="preserve"> practice:</w:delText>
        </w:r>
      </w:del>
    </w:p>
    <w:p w14:paraId="2B58B576" w14:textId="7A23EADD" w:rsidR="006F7374" w:rsidRPr="00844CFB" w:rsidDel="00E62FE7" w:rsidRDefault="006F7374" w:rsidP="006F7374">
      <w:pPr>
        <w:pStyle w:val="ListParagraph"/>
        <w:numPr>
          <w:ilvl w:val="0"/>
          <w:numId w:val="1"/>
        </w:numPr>
        <w:jc w:val="both"/>
        <w:rPr>
          <w:del w:id="19" w:author="Abdulahi Mohamed Hassen" w:date="2020-08-26T13:02:00Z"/>
          <w:rFonts w:ascii="Times" w:hAnsi="Times" w:cs="Times New Roman"/>
          <w:b/>
          <w:bCs/>
        </w:rPr>
      </w:pPr>
      <w:del w:id="20" w:author="Abdulahi Mohamed Hassen" w:date="2020-08-26T13:02:00Z">
        <w:r w:rsidRPr="00844CFB" w:rsidDel="00E62FE7">
          <w:rPr>
            <w:rFonts w:ascii="Times" w:hAnsi="Times" w:cs="Times New Roman"/>
          </w:rPr>
          <w:delText>Kotlin</w:delText>
        </w:r>
        <w:r w:rsidR="0042390B" w:rsidRPr="00844CFB" w:rsidDel="00E62FE7">
          <w:rPr>
            <w:rFonts w:ascii="Times" w:hAnsi="Times" w:cs="Times New Roman"/>
          </w:rPr>
          <w:delText xml:space="preserve"> language</w:delText>
        </w:r>
        <w:r w:rsidRPr="00844CFB" w:rsidDel="00E62FE7">
          <w:rPr>
            <w:rFonts w:ascii="Times" w:hAnsi="Times" w:cs="Times New Roman"/>
          </w:rPr>
          <w:delText xml:space="preserve"> </w:delText>
        </w:r>
        <w:r w:rsidR="0008613E" w:rsidDel="00E62FE7">
          <w:rPr>
            <w:rFonts w:ascii="Times" w:hAnsi="Times" w:cs="Times New Roman"/>
          </w:rPr>
          <w:delText>fundamental constructs</w:delText>
        </w:r>
      </w:del>
    </w:p>
    <w:p w14:paraId="05364224" w14:textId="2463BE48" w:rsidR="006F7374" w:rsidRPr="00844CFB" w:rsidDel="00E62FE7" w:rsidRDefault="0008613E" w:rsidP="006F7374">
      <w:pPr>
        <w:pStyle w:val="ListParagraph"/>
        <w:numPr>
          <w:ilvl w:val="0"/>
          <w:numId w:val="1"/>
        </w:numPr>
        <w:jc w:val="both"/>
        <w:rPr>
          <w:del w:id="21" w:author="Abdulahi Mohamed Hassen" w:date="2020-08-26T13:02:00Z"/>
          <w:rFonts w:ascii="Times" w:hAnsi="Times" w:cs="Times New Roman"/>
          <w:b/>
          <w:bCs/>
        </w:rPr>
      </w:pPr>
      <w:del w:id="22" w:author="Abdulahi Mohamed Hassen" w:date="2020-08-26T13:02:00Z">
        <w:r w:rsidDel="00E62FE7">
          <w:rPr>
            <w:rFonts w:ascii="Times" w:hAnsi="Times" w:cs="Times New Roman"/>
          </w:rPr>
          <w:delText>H</w:delText>
        </w:r>
        <w:r w:rsidR="006F7374" w:rsidRPr="00844CFB" w:rsidDel="00E62FE7">
          <w:rPr>
            <w:rFonts w:ascii="Times" w:hAnsi="Times" w:cs="Times New Roman"/>
          </w:rPr>
          <w:delText>igher order functions</w:delText>
        </w:r>
        <w:r w:rsidR="00CB7CC2" w:rsidRPr="00844CFB" w:rsidDel="00E62FE7">
          <w:rPr>
            <w:rFonts w:ascii="Times" w:hAnsi="Times" w:cs="Times New Roman"/>
          </w:rPr>
          <w:delText xml:space="preserve"> to search</w:delText>
        </w:r>
        <w:r w:rsidDel="00E62FE7">
          <w:rPr>
            <w:rFonts w:ascii="Times" w:hAnsi="Times" w:cs="Times New Roman"/>
          </w:rPr>
          <w:delText>,</w:delText>
        </w:r>
        <w:r w:rsidR="00CB7CC2" w:rsidRPr="00844CFB" w:rsidDel="00E62FE7">
          <w:rPr>
            <w:rFonts w:ascii="Times" w:hAnsi="Times" w:cs="Times New Roman"/>
          </w:rPr>
          <w:delText xml:space="preserve"> filter, map</w:delText>
        </w:r>
        <w:r w:rsidR="004E3AED" w:rsidRPr="00844CFB" w:rsidDel="00E62FE7">
          <w:rPr>
            <w:rFonts w:ascii="Times" w:hAnsi="Times" w:cs="Times New Roman"/>
          </w:rPr>
          <w:delText xml:space="preserve"> </w:delText>
        </w:r>
        <w:r w:rsidDel="00E62FE7">
          <w:rPr>
            <w:rFonts w:ascii="Times" w:hAnsi="Times" w:cs="Times New Roman"/>
          </w:rPr>
          <w:delText xml:space="preserve">and process </w:delText>
        </w:r>
        <w:r w:rsidR="00CB7CC2" w:rsidRPr="00844CFB" w:rsidDel="00E62FE7">
          <w:rPr>
            <w:rFonts w:ascii="Times" w:hAnsi="Times" w:cs="Times New Roman"/>
          </w:rPr>
          <w:delText>collections of data</w:delText>
        </w:r>
      </w:del>
    </w:p>
    <w:p w14:paraId="0D94237E" w14:textId="21879578" w:rsidR="00CB7CC2" w:rsidRPr="00844CFB" w:rsidDel="00E62FE7" w:rsidRDefault="00CB7CC2" w:rsidP="006F7374">
      <w:pPr>
        <w:jc w:val="both"/>
        <w:rPr>
          <w:del w:id="23" w:author="Abdulahi Mohamed Hassen" w:date="2020-08-26T13:02:00Z"/>
          <w:rFonts w:ascii="Times" w:hAnsi="Times" w:cs="Times New Roman"/>
        </w:rPr>
      </w:pPr>
    </w:p>
    <w:p w14:paraId="07224609" w14:textId="1ABDF30D" w:rsidR="00012636" w:rsidRPr="00844CFB" w:rsidDel="00E62FE7" w:rsidRDefault="004E3AED" w:rsidP="00012636">
      <w:pPr>
        <w:rPr>
          <w:del w:id="24" w:author="Abdulahi Mohamed Hassen" w:date="2020-08-26T13:02:00Z"/>
          <w:rFonts w:ascii="Times" w:eastAsia="Calibri" w:hAnsi="Times" w:cs="Times New Roman"/>
          <w:b/>
          <w:bCs/>
          <w:u w:val="single"/>
        </w:rPr>
      </w:pPr>
      <w:del w:id="25" w:author="Abdulahi Mohamed Hassen" w:date="2020-08-26T13:02:00Z">
        <w:r w:rsidRPr="00844CFB" w:rsidDel="00E62FE7">
          <w:rPr>
            <w:rFonts w:ascii="Times" w:eastAsia="Calibri" w:hAnsi="Times" w:cs="Times New Roman"/>
            <w:b/>
            <w:bCs/>
            <w:u w:val="single"/>
          </w:rPr>
          <w:delText xml:space="preserve">Overview </w:delText>
        </w:r>
      </w:del>
    </w:p>
    <w:p w14:paraId="48E56FA8" w14:textId="0421EE07" w:rsidR="004E3AED" w:rsidRPr="00844CFB" w:rsidDel="00E62FE7" w:rsidRDefault="004E3AED" w:rsidP="00012636">
      <w:pPr>
        <w:rPr>
          <w:del w:id="26" w:author="Abdulahi Mohamed Hassen" w:date="2020-08-26T13:02:00Z"/>
          <w:rFonts w:ascii="Times" w:eastAsia="Calibri" w:hAnsi="Times" w:cs="Times New Roman"/>
          <w:u w:val="single"/>
        </w:rPr>
      </w:pPr>
    </w:p>
    <w:p w14:paraId="24F95633" w14:textId="773FBB64" w:rsidR="004E3AED" w:rsidRPr="00844CFB" w:rsidDel="00E62FE7" w:rsidRDefault="004E3AED" w:rsidP="00012636">
      <w:pPr>
        <w:rPr>
          <w:del w:id="27" w:author="Abdulahi Mohamed Hassen" w:date="2020-08-26T13:02:00Z"/>
          <w:rFonts w:ascii="Times" w:eastAsia="Calibri" w:hAnsi="Times" w:cs="Times New Roman"/>
        </w:rPr>
      </w:pPr>
      <w:del w:id="28" w:author="Abdulahi Mohamed Hassen" w:date="2020-08-26T13:02:00Z">
        <w:r w:rsidRPr="00844CFB" w:rsidDel="00E62FE7">
          <w:rPr>
            <w:rFonts w:ascii="Times" w:eastAsia="Calibri" w:hAnsi="Times" w:cs="Times New Roman"/>
          </w:rPr>
          <w:delText xml:space="preserve">PART A : Warmup exercises on Kotlin </w:delText>
        </w:r>
        <w:r w:rsidR="00874627" w:rsidRPr="00844CFB" w:rsidDel="00E62FE7">
          <w:rPr>
            <w:rFonts w:ascii="Times" w:eastAsia="Calibri" w:hAnsi="Times" w:cs="Times New Roman"/>
          </w:rPr>
          <w:delText>Basic</w:delText>
        </w:r>
        <w:r w:rsidR="0073604F" w:rsidDel="00E62FE7">
          <w:rPr>
            <w:rFonts w:ascii="Times" w:eastAsia="Calibri" w:hAnsi="Times" w:cs="Times New Roman"/>
          </w:rPr>
          <w:delText>s</w:delText>
        </w:r>
      </w:del>
    </w:p>
    <w:p w14:paraId="0C6CB806" w14:textId="24C75A2D" w:rsidR="004E3AED" w:rsidRPr="00844CFB" w:rsidDel="00E62FE7" w:rsidRDefault="004E3AED" w:rsidP="00012636">
      <w:pPr>
        <w:rPr>
          <w:del w:id="29" w:author="Abdulahi Mohamed Hassen" w:date="2020-08-26T13:02:00Z"/>
          <w:rFonts w:ascii="Times" w:eastAsia="Calibri" w:hAnsi="Times" w:cs="Times New Roman"/>
        </w:rPr>
      </w:pPr>
      <w:del w:id="30" w:author="Abdulahi Mohamed Hassen" w:date="2020-08-26T13:02:00Z">
        <w:r w:rsidRPr="00844CFB" w:rsidDel="00E62FE7">
          <w:rPr>
            <w:rFonts w:ascii="Times" w:eastAsia="Calibri" w:hAnsi="Times" w:cs="Times New Roman"/>
          </w:rPr>
          <w:delText xml:space="preserve">PART B :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You will create </w:delText>
        </w:r>
        <w:r w:rsidR="00E22C03" w:rsidDel="00E62FE7">
          <w:rPr>
            <w:rFonts w:ascii="Times" w:eastAsia="Calibri" w:hAnsi="Times" w:cs="Times New Roman"/>
          </w:rPr>
          <w:delText>an</w:delText>
        </w:r>
        <w:r w:rsidR="00E22C03" w:rsidRPr="00844CFB" w:rsidDel="00E62FE7">
          <w:rPr>
            <w:rFonts w:ascii="Times" w:eastAsia="Calibri" w:hAnsi="Times" w:cs="Times New Roman"/>
          </w:rPr>
          <w:delText xml:space="preserve">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android app that apply the concepts you practiced in </w:delText>
        </w:r>
        <w:r w:rsidRPr="00844CFB" w:rsidDel="00E62FE7">
          <w:rPr>
            <w:rFonts w:ascii="Times" w:eastAsia="Calibri" w:hAnsi="Times" w:cs="Times New Roman"/>
          </w:rPr>
          <w:delText xml:space="preserve">PART A </w:delText>
        </w:r>
        <w:r w:rsidR="00F9203C" w:rsidRPr="00844CFB" w:rsidDel="00E62FE7">
          <w:rPr>
            <w:rFonts w:ascii="Times" w:eastAsia="Calibri" w:hAnsi="Times" w:cs="Times New Roman"/>
          </w:rPr>
          <w:delText xml:space="preserve"> </w:delText>
        </w:r>
      </w:del>
    </w:p>
    <w:p w14:paraId="41DC7B52" w14:textId="0EDB3D74" w:rsidR="004E3AED" w:rsidRPr="00844CFB" w:rsidDel="00E62FE7" w:rsidRDefault="004E3AED" w:rsidP="00012636">
      <w:pPr>
        <w:rPr>
          <w:del w:id="31" w:author="Abdulahi Mohamed Hassen" w:date="2020-08-26T13:02:00Z"/>
          <w:rFonts w:ascii="Times" w:eastAsia="Calibri" w:hAnsi="Times" w:cs="Times New Roman"/>
        </w:rPr>
      </w:pPr>
    </w:p>
    <w:p w14:paraId="4273DB05" w14:textId="77777777" w:rsidR="00A63DC1" w:rsidRPr="00844CFB" w:rsidRDefault="00A53261" w:rsidP="00A12A9A">
      <w:pPr>
        <w:jc w:val="center"/>
        <w:rPr>
          <w:rFonts w:ascii="Times" w:eastAsia="Calibri" w:hAnsi="Times" w:cs="Times New Roman"/>
          <w:b/>
          <w:bCs/>
          <w:u w:val="single"/>
        </w:rPr>
      </w:pPr>
      <w:r w:rsidRPr="00844CFB">
        <w:rPr>
          <w:rFonts w:ascii="Times" w:eastAsia="Calibri" w:hAnsi="Times" w:cs="Times New Roman"/>
          <w:b/>
          <w:bCs/>
          <w:u w:val="single"/>
        </w:rPr>
        <w:t>PART A</w:t>
      </w:r>
      <w:r w:rsidR="006457C0" w:rsidRPr="00844CFB">
        <w:rPr>
          <w:rFonts w:ascii="Times" w:eastAsia="Calibri" w:hAnsi="Times" w:cs="Times New Roman"/>
          <w:b/>
          <w:bCs/>
          <w:u w:val="single"/>
        </w:rPr>
        <w:t xml:space="preserve"> – Kotlin Basics</w:t>
      </w:r>
    </w:p>
    <w:p w14:paraId="71A62DAC" w14:textId="21B05365" w:rsidR="00FD6FB2" w:rsidRPr="00844CFB" w:rsidRDefault="007818F0" w:rsidP="00FD6FB2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 xml:space="preserve">Write a </w:t>
      </w:r>
      <w:r w:rsidR="00A63DC1" w:rsidRPr="00844CFB">
        <w:rPr>
          <w:rFonts w:ascii="Times" w:eastAsia="Calibri" w:hAnsi="Times" w:cs="Times New Roman"/>
        </w:rPr>
        <w:t>program</w:t>
      </w:r>
      <w:r w:rsidRPr="00844CFB">
        <w:rPr>
          <w:rFonts w:ascii="Times" w:eastAsia="Calibri" w:hAnsi="Times" w:cs="Times New Roman"/>
        </w:rPr>
        <w:t xml:space="preserve"> that displays all the even numbers </w:t>
      </w:r>
      <w:r w:rsidR="00FD6FB2" w:rsidRPr="00844CFB">
        <w:rPr>
          <w:rFonts w:ascii="Times" w:eastAsia="Calibri" w:hAnsi="Times" w:cs="Times New Roman"/>
        </w:rPr>
        <w:t>from 1 to</w:t>
      </w:r>
      <w:r w:rsidR="00123773" w:rsidRPr="00844CFB">
        <w:rPr>
          <w:rFonts w:ascii="Times" w:eastAsia="Calibri" w:hAnsi="Times" w:cs="Times New Roman"/>
        </w:rPr>
        <w:t xml:space="preserve"> </w:t>
      </w:r>
      <w:r w:rsidR="0073604F">
        <w:rPr>
          <w:rFonts w:ascii="Times" w:eastAsia="Calibri" w:hAnsi="Times" w:cs="Times New Roman"/>
        </w:rPr>
        <w:t>100</w:t>
      </w:r>
      <w:r w:rsidR="00A63DC1" w:rsidRPr="00844CFB">
        <w:rPr>
          <w:rFonts w:ascii="Times" w:eastAsia="Calibri" w:hAnsi="Times" w:cs="Times New Roman"/>
        </w:rPr>
        <w:t>.</w:t>
      </w:r>
      <w:r w:rsidR="00F602F1" w:rsidRPr="00844CFB">
        <w:rPr>
          <w:rFonts w:ascii="Times" w:eastAsia="Calibri" w:hAnsi="Times" w:cs="Times New Roman"/>
        </w:rPr>
        <w:t xml:space="preserve"> </w:t>
      </w:r>
      <w:r w:rsidR="001B43C4">
        <w:rPr>
          <w:rFonts w:ascii="Times" w:eastAsia="Calibri" w:hAnsi="Times" w:cs="Times New Roman"/>
        </w:rPr>
        <w:t>You should d</w:t>
      </w:r>
      <w:r w:rsidR="00F602F1" w:rsidRPr="00844CFB">
        <w:rPr>
          <w:rFonts w:ascii="Times" w:eastAsia="Calibri" w:hAnsi="Times" w:cs="Times New Roman"/>
        </w:rPr>
        <w:t xml:space="preserve">isplay </w:t>
      </w:r>
      <w:r w:rsidR="0073604F">
        <w:rPr>
          <w:rFonts w:ascii="Times" w:eastAsia="Calibri" w:hAnsi="Times" w:cs="Times New Roman"/>
        </w:rPr>
        <w:t xml:space="preserve">the results </w:t>
      </w:r>
      <w:r w:rsidR="00827A8F">
        <w:rPr>
          <w:rFonts w:ascii="Times" w:eastAsia="Calibri" w:hAnsi="Times" w:cs="Times New Roman"/>
        </w:rPr>
        <w:t>in the same format as shown below</w:t>
      </w:r>
      <w:r w:rsidR="00F602F1" w:rsidRPr="00844CFB">
        <w:rPr>
          <w:rFonts w:ascii="Times" w:eastAsia="Calibri" w:hAnsi="Times" w:cs="Times New Roman"/>
        </w:rPr>
        <w:t>.</w:t>
      </w:r>
      <w:r w:rsidR="00A63DC1" w:rsidRPr="00844CFB">
        <w:rPr>
          <w:rFonts w:ascii="Times" w:eastAsia="Calibri" w:hAnsi="Times" w:cs="Times New Roman"/>
        </w:rPr>
        <w:t xml:space="preserve"> [</w:t>
      </w:r>
      <w:r w:rsidR="00021E8A" w:rsidRPr="00844CFB">
        <w:rPr>
          <w:rFonts w:ascii="Times" w:eastAsia="Calibri" w:hAnsi="Times" w:cs="Times New Roman"/>
          <w:b/>
          <w:bCs/>
        </w:rPr>
        <w:t>u</w:t>
      </w:r>
      <w:r w:rsidR="00A63DC1" w:rsidRPr="00844CFB">
        <w:rPr>
          <w:rFonts w:ascii="Times" w:eastAsia="Calibri" w:hAnsi="Times" w:cs="Times New Roman"/>
          <w:b/>
          <w:bCs/>
        </w:rPr>
        <w:t xml:space="preserve">se </w:t>
      </w:r>
      <w:r w:rsidR="00FD6FB2" w:rsidRPr="00844CFB">
        <w:rPr>
          <w:rFonts w:ascii="Times" w:eastAsia="Calibri" w:hAnsi="Times" w:cs="Times New Roman"/>
          <w:b/>
          <w:bCs/>
        </w:rPr>
        <w:t>for</w:t>
      </w:r>
      <w:r w:rsidR="006429E7" w:rsidRPr="00844CFB">
        <w:rPr>
          <w:rFonts w:ascii="Times" w:eastAsia="Calibri" w:hAnsi="Times" w:cs="Times New Roman"/>
          <w:b/>
          <w:bCs/>
        </w:rPr>
        <w:t>-in</w:t>
      </w:r>
      <w:r w:rsidR="00A63DC1" w:rsidRPr="00844CFB">
        <w:rPr>
          <w:rFonts w:ascii="Times" w:eastAsia="Calibri" w:hAnsi="Times" w:cs="Times New Roman"/>
        </w:rPr>
        <w:t>]</w:t>
      </w:r>
    </w:p>
    <w:p w14:paraId="0F331E0B" w14:textId="671C178A" w:rsidR="00A63DC1" w:rsidRDefault="00FE5B35" w:rsidP="000D5498">
      <w:pPr>
        <w:pStyle w:val="ListParagraph"/>
        <w:jc w:val="center"/>
        <w:rPr>
          <w:ins w:id="32" w:author="fatma almansouri" w:date="2020-09-02T13:46:00Z"/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  <w:noProof/>
        </w:rPr>
        <w:drawing>
          <wp:inline distT="0" distB="0" distL="0" distR="0" wp14:anchorId="7F2757F1" wp14:editId="2365C20C">
            <wp:extent cx="3065448" cy="1164472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3727" r="-122202" b="2273"/>
                    <a:stretch/>
                  </pic:blipFill>
                  <pic:spPr bwMode="auto">
                    <a:xfrm>
                      <a:off x="0" y="0"/>
                      <a:ext cx="3153349" cy="119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52AE" w14:textId="6782BB65" w:rsidR="0022378E" w:rsidRDefault="0022378E" w:rsidP="0022378E">
      <w:pPr>
        <w:pStyle w:val="ListParagraph"/>
        <w:rPr>
          <w:ins w:id="33" w:author="fatma almansouri" w:date="2020-09-02T13:47:00Z"/>
          <w:rFonts w:ascii="Times" w:eastAsia="Calibri" w:hAnsi="Times" w:cs="Times New Roman"/>
        </w:rPr>
      </w:pPr>
    </w:p>
    <w:p w14:paraId="1D5BF5CD" w14:textId="297D05F9" w:rsidR="0022378E" w:rsidRPr="00844CFB" w:rsidRDefault="0022378E" w:rsidP="0022378E">
      <w:pPr>
        <w:pStyle w:val="ListParagraph"/>
        <w:rPr>
          <w:rFonts w:ascii="Times" w:eastAsia="Calibri" w:hAnsi="Times" w:cs="Times New Roman"/>
        </w:rPr>
        <w:pPrChange w:id="34" w:author="fatma almansouri" w:date="2020-09-02T13:47:00Z">
          <w:pPr>
            <w:pStyle w:val="ListParagraph"/>
            <w:jc w:val="center"/>
          </w:pPr>
        </w:pPrChange>
      </w:pPr>
      <w:ins w:id="35" w:author="fatma almansouri" w:date="2020-09-02T13:47:00Z">
        <w:r>
          <w:rPr>
            <w:rFonts w:ascii="Times" w:eastAsia="Calibri" w:hAnsi="Times" w:cs="Times New Roman"/>
            <w:noProof/>
          </w:rPr>
          <w:drawing>
            <wp:inline distT="0" distB="0" distL="0" distR="0" wp14:anchorId="3C5AFD8B" wp14:editId="781048D0">
              <wp:extent cx="2444876" cy="1987652"/>
              <wp:effectExtent l="0" t="0" r="0" b="0"/>
              <wp:docPr id="1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nnotation 2020-09-02 134032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44876" cy="19876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143788" w14:textId="6F94DF64" w:rsidR="008D7ECC" w:rsidRPr="00844CFB" w:rsidRDefault="0016662D" w:rsidP="008D7ECC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 xml:space="preserve">Write </w:t>
      </w:r>
      <w:r w:rsidR="0073604F">
        <w:rPr>
          <w:rFonts w:ascii="Times" w:eastAsia="Calibri" w:hAnsi="Times" w:cs="Times New Roman"/>
        </w:rPr>
        <w:t xml:space="preserve">and test </w:t>
      </w:r>
      <w:r w:rsidR="0073604F" w:rsidRPr="004D6D94">
        <w:rPr>
          <w:rFonts w:ascii="Consolas" w:eastAsia="Calibri" w:hAnsi="Consolas" w:cs="Times New Roman"/>
        </w:rPr>
        <w:t>getLetterGrade</w:t>
      </w:r>
      <w:r w:rsidR="0073604F">
        <w:rPr>
          <w:rFonts w:ascii="Times" w:eastAsia="Calibri" w:hAnsi="Times" w:cs="Times New Roman"/>
        </w:rPr>
        <w:t xml:space="preserve"> function that takes a numeric</w:t>
      </w:r>
      <w:r w:rsidRPr="00844CFB">
        <w:rPr>
          <w:rFonts w:ascii="Times" w:eastAsia="Calibri" w:hAnsi="Times" w:cs="Times New Roman"/>
        </w:rPr>
        <w:t xml:space="preserve"> </w:t>
      </w:r>
      <w:r w:rsidR="008D7ECC" w:rsidRPr="00844CFB">
        <w:rPr>
          <w:rFonts w:ascii="Times" w:eastAsia="Calibri" w:hAnsi="Times" w:cs="Times New Roman"/>
        </w:rPr>
        <w:t>score</w:t>
      </w:r>
      <w:r w:rsidR="0073604F">
        <w:rPr>
          <w:rFonts w:ascii="Times" w:eastAsia="Calibri" w:hAnsi="Times" w:cs="Times New Roman"/>
        </w:rPr>
        <w:t xml:space="preserve"> and </w:t>
      </w:r>
      <w:r w:rsidRPr="00844CFB">
        <w:rPr>
          <w:rFonts w:ascii="Times" w:eastAsia="Calibri" w:hAnsi="Times" w:cs="Times New Roman"/>
        </w:rPr>
        <w:t>return</w:t>
      </w:r>
      <w:r w:rsidR="0073604F">
        <w:rPr>
          <w:rFonts w:ascii="Times" w:eastAsia="Calibri" w:hAnsi="Times" w:cs="Times New Roman"/>
        </w:rPr>
        <w:t>s</w:t>
      </w:r>
      <w:r w:rsidRPr="00844CFB">
        <w:rPr>
          <w:rFonts w:ascii="Times" w:eastAsia="Calibri" w:hAnsi="Times" w:cs="Times New Roman"/>
        </w:rPr>
        <w:t xml:space="preserve"> the corresponding letter</w:t>
      </w:r>
      <w:r w:rsidR="008D7ECC" w:rsidRPr="00844CFB">
        <w:rPr>
          <w:rFonts w:ascii="Times" w:eastAsia="Calibri" w:hAnsi="Times" w:cs="Times New Roman"/>
        </w:rPr>
        <w:t xml:space="preserve"> grade</w:t>
      </w:r>
      <w:r w:rsidRPr="00844CFB">
        <w:rPr>
          <w:rFonts w:ascii="Times" w:eastAsia="Calibri" w:hAnsi="Times" w:cs="Times New Roman"/>
        </w:rPr>
        <w:t xml:space="preserve">. </w:t>
      </w:r>
      <w:r w:rsidR="008D7ECC" w:rsidRPr="00844CFB">
        <w:rPr>
          <w:rFonts w:ascii="Times" w:eastAsia="Calibri" w:hAnsi="Times" w:cs="Times New Roman"/>
        </w:rPr>
        <w:t xml:space="preserve"> </w:t>
      </w:r>
    </w:p>
    <w:p w14:paraId="1DA32457" w14:textId="32FF14AB" w:rsidR="00FD6FB2" w:rsidRPr="00844CFB" w:rsidRDefault="008D7ECC">
      <w:pPr>
        <w:pStyle w:val="ListParagraph"/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</w:rPr>
        <w:t>e</w:t>
      </w:r>
      <w:r w:rsidR="0073604F">
        <w:rPr>
          <w:rFonts w:ascii="Times" w:eastAsia="Calibri" w:hAnsi="Times" w:cs="Times New Roman"/>
        </w:rPr>
        <w:t>.</w:t>
      </w:r>
      <w:r w:rsidRPr="00844CFB">
        <w:rPr>
          <w:rFonts w:ascii="Times" w:eastAsia="Calibri" w:hAnsi="Times" w:cs="Times New Roman"/>
        </w:rPr>
        <w:t xml:space="preserve">g. If the score = 85, then the </w:t>
      </w:r>
      <w:r w:rsidR="00C2095D">
        <w:rPr>
          <w:rFonts w:ascii="Times" w:eastAsia="Calibri" w:hAnsi="Times" w:cs="Times New Roman"/>
        </w:rPr>
        <w:t>function should</w:t>
      </w:r>
      <w:r w:rsidR="00E22C03">
        <w:rPr>
          <w:rFonts w:ascii="Times" w:eastAsia="Calibri" w:hAnsi="Times" w:cs="Times New Roman"/>
        </w:rPr>
        <w:t xml:space="preserve"> return</w:t>
      </w:r>
      <w:r w:rsidRPr="00844CFB">
        <w:rPr>
          <w:rFonts w:ascii="Times" w:eastAsia="Calibri" w:hAnsi="Times" w:cs="Times New Roman"/>
        </w:rPr>
        <w:t xml:space="preserve"> B+. You can </w:t>
      </w:r>
      <w:r w:rsidR="00A518DB" w:rsidRPr="00844CFB">
        <w:rPr>
          <w:rFonts w:ascii="Times" w:eastAsia="Calibri" w:hAnsi="Times" w:cs="Times New Roman"/>
        </w:rPr>
        <w:t xml:space="preserve">use </w:t>
      </w:r>
      <w:r w:rsidRPr="00844CFB">
        <w:rPr>
          <w:rFonts w:ascii="Times" w:eastAsia="Calibri" w:hAnsi="Times" w:cs="Times New Roman"/>
        </w:rPr>
        <w:t xml:space="preserve">the below table to identify the ranges for each letter grade.  [Hint : use </w:t>
      </w:r>
      <w:r w:rsidR="00A518DB" w:rsidRPr="00844CFB">
        <w:rPr>
          <w:rFonts w:ascii="Times" w:eastAsia="Calibri" w:hAnsi="Times" w:cs="Times New Roman"/>
        </w:rPr>
        <w:t xml:space="preserve">the </w:t>
      </w:r>
      <w:r w:rsidRPr="00844CFB">
        <w:rPr>
          <w:rFonts w:ascii="Times" w:eastAsia="Calibri" w:hAnsi="Times" w:cs="Times New Roman"/>
          <w:b/>
          <w:bCs/>
        </w:rPr>
        <w:t>when</w:t>
      </w:r>
      <w:r w:rsidR="002F2829" w:rsidRPr="00844CFB">
        <w:rPr>
          <w:rFonts w:ascii="Times" w:eastAsia="Calibri" w:hAnsi="Times" w:cs="Times New Roman"/>
          <w:b/>
          <w:bCs/>
        </w:rPr>
        <w:t xml:space="preserve"> </w:t>
      </w:r>
      <w:r w:rsidR="002F2829" w:rsidRPr="00844CFB">
        <w:rPr>
          <w:rFonts w:ascii="Times" w:eastAsia="Calibri" w:hAnsi="Times" w:cs="Times New Roman"/>
        </w:rPr>
        <w:t>operator</w:t>
      </w:r>
      <w:r w:rsidR="00C2095D">
        <w:rPr>
          <w:rFonts w:ascii="Times" w:eastAsia="Calibri" w:hAnsi="Times" w:cs="Times New Roman"/>
        </w:rPr>
        <w:t xml:space="preserve"> and</w:t>
      </w:r>
      <w:r w:rsidR="00C2095D">
        <w:rPr>
          <w:rFonts w:ascii="Times" w:eastAsia="Calibri" w:hAnsi="Times" w:cs="Times New Roman"/>
          <w:b/>
          <w:bCs/>
          <w:u w:val="single"/>
        </w:rPr>
        <w:t xml:space="preserve"> NOT</w:t>
      </w:r>
      <w:r w:rsidR="002F2829" w:rsidRPr="00844CFB">
        <w:rPr>
          <w:rFonts w:ascii="Times" w:eastAsia="Calibri" w:hAnsi="Times" w:cs="Times New Roman"/>
          <w:b/>
          <w:bCs/>
          <w:u w:val="single"/>
        </w:rPr>
        <w:t xml:space="preserve"> if</w:t>
      </w:r>
      <w:r w:rsidR="00087DEA" w:rsidRPr="00844CFB">
        <w:rPr>
          <w:rFonts w:ascii="Times" w:eastAsia="Calibri" w:hAnsi="Times" w:cs="Times New Roman"/>
          <w:b/>
          <w:bCs/>
          <w:u w:val="single"/>
        </w:rPr>
        <w:t>-</w:t>
      </w:r>
      <w:r w:rsidR="002F2829" w:rsidRPr="00844CFB">
        <w:rPr>
          <w:rFonts w:ascii="Times" w:eastAsia="Calibri" w:hAnsi="Times" w:cs="Times New Roman"/>
          <w:b/>
          <w:bCs/>
          <w:u w:val="single"/>
        </w:rPr>
        <w:t>else</w:t>
      </w:r>
      <w:r w:rsidRPr="00844CFB">
        <w:rPr>
          <w:rFonts w:ascii="Times" w:eastAsia="Calibri" w:hAnsi="Times" w:cs="Times New Roman"/>
          <w:b/>
          <w:bCs/>
        </w:rPr>
        <w:t>]</w:t>
      </w:r>
    </w:p>
    <w:p w14:paraId="16B5DF78" w14:textId="77777777" w:rsidR="00FD6FB2" w:rsidRPr="00844CFB" w:rsidRDefault="008D7ECC" w:rsidP="004D1CEC">
      <w:pPr>
        <w:ind w:left="360"/>
        <w:jc w:val="center"/>
        <w:rPr>
          <w:rFonts w:ascii="Times" w:eastAsia="Calibri" w:hAnsi="Times" w:cs="Times New Roman"/>
        </w:rPr>
      </w:pPr>
      <w:r w:rsidRPr="00844CFB">
        <w:rPr>
          <w:rFonts w:ascii="Times" w:eastAsia="Calibri" w:hAnsi="Times" w:cs="Times New Roman"/>
          <w:noProof/>
        </w:rPr>
        <w:drawing>
          <wp:inline distT="0" distB="0" distL="0" distR="0" wp14:anchorId="11D205D4" wp14:editId="413643B9">
            <wp:extent cx="2662649" cy="1671838"/>
            <wp:effectExtent l="0" t="0" r="4445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15" cy="17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B78" w14:textId="77777777" w:rsidR="008D7ECC" w:rsidRPr="00844CFB" w:rsidRDefault="008D7ECC" w:rsidP="00E0724F">
      <w:pPr>
        <w:rPr>
          <w:rFonts w:ascii="Times" w:eastAsia="Calibri" w:hAnsi="Times" w:cs="Times New Roman"/>
        </w:rPr>
      </w:pPr>
    </w:p>
    <w:p w14:paraId="598142FF" w14:textId="026D5A80" w:rsidR="00E00E68" w:rsidRPr="004D6D94" w:rsidRDefault="00E00E68" w:rsidP="00B85358">
      <w:pPr>
        <w:pStyle w:val="ListParagraph"/>
        <w:numPr>
          <w:ilvl w:val="0"/>
          <w:numId w:val="4"/>
        </w:numPr>
        <w:rPr>
          <w:rFonts w:ascii="Times" w:eastAsia="Calibri" w:hAnsi="Times" w:cs="Times New Roman"/>
        </w:rPr>
      </w:pPr>
      <w:r>
        <w:t xml:space="preserve">- </w:t>
      </w:r>
      <w:r w:rsidRPr="004D6D94">
        <w:rPr>
          <w:rFonts w:ascii="Times" w:eastAsia="Calibri" w:hAnsi="Times" w:cs="Times New Roman"/>
        </w:rPr>
        <w:t xml:space="preserve">Write a class </w:t>
      </w:r>
      <w:r w:rsidR="00E80418" w:rsidRPr="004D6D94">
        <w:rPr>
          <w:rFonts w:ascii="Times" w:eastAsia="Calibri" w:hAnsi="Times" w:cs="Times New Roman"/>
          <w:b/>
          <w:bCs/>
        </w:rPr>
        <w:t>Friend</w:t>
      </w:r>
      <w:r w:rsidRPr="004D6D94">
        <w:rPr>
          <w:rFonts w:ascii="Times" w:eastAsia="Calibri" w:hAnsi="Times" w:cs="Times New Roman"/>
        </w:rPr>
        <w:t xml:space="preserve"> that has 3 properties: firstname , lastname and gender</w:t>
      </w:r>
      <w:r w:rsidR="00E80418" w:rsidRPr="004D6D94">
        <w:rPr>
          <w:rFonts w:ascii="Times" w:eastAsia="Calibri" w:hAnsi="Times" w:cs="Times New Roman"/>
        </w:rPr>
        <w:t>. The gender should have “M” as a default value.</w:t>
      </w:r>
    </w:p>
    <w:p w14:paraId="7CE8816C" w14:textId="380377C9" w:rsidR="00E00E68" w:rsidRPr="004D6D94" w:rsidRDefault="00E00E68" w:rsidP="004D6D94">
      <w:pPr>
        <w:ind w:left="720"/>
        <w:rPr>
          <w:rFonts w:ascii="Times" w:eastAsia="Calibri" w:hAnsi="Times" w:cs="Times New Roman"/>
        </w:rPr>
      </w:pPr>
      <w:r w:rsidRPr="004D6D94">
        <w:rPr>
          <w:rFonts w:ascii="Times" w:eastAsia="Calibri" w:hAnsi="Times" w:cs="Times New Roman"/>
        </w:rPr>
        <w:t>- Add a toString method to return a string</w:t>
      </w:r>
      <w:r w:rsidR="00E80418" w:rsidRPr="004D6D94">
        <w:rPr>
          <w:rFonts w:ascii="Times" w:eastAsia="Calibri" w:hAnsi="Times" w:cs="Times New Roman"/>
        </w:rPr>
        <w:t xml:space="preserve"> representation of the object</w:t>
      </w:r>
      <w:r w:rsidRPr="004D6D94">
        <w:rPr>
          <w:rFonts w:ascii="Times" w:eastAsia="Calibri" w:hAnsi="Times" w:cs="Times New Roman"/>
        </w:rPr>
        <w:t xml:space="preserve"> with Mr. title for male and Ms. title for female. E.g., Mr. Abdulahi Hassen or Ms. Fatima Hamza</w:t>
      </w:r>
    </w:p>
    <w:p w14:paraId="655CF9F1" w14:textId="7A4786C4" w:rsidR="00E00E68" w:rsidRPr="004D6D94" w:rsidRDefault="00E00E68" w:rsidP="00E00E68">
      <w:pPr>
        <w:pStyle w:val="ListParagraph"/>
        <w:rPr>
          <w:rFonts w:ascii="Times" w:eastAsia="Calibri" w:hAnsi="Times" w:cs="Times New Roman"/>
        </w:rPr>
      </w:pPr>
      <w:r w:rsidRPr="004D6D94">
        <w:rPr>
          <w:rFonts w:ascii="Times" w:eastAsia="Calibri" w:hAnsi="Times" w:cs="Times New Roman"/>
        </w:rPr>
        <w:lastRenderedPageBreak/>
        <w:t>- Create a main function. Inside it declare a</w:t>
      </w:r>
      <w:r w:rsidR="00E80418" w:rsidRPr="004D6D94">
        <w:rPr>
          <w:rFonts w:ascii="Times" w:eastAsia="Calibri" w:hAnsi="Times" w:cs="Times New Roman"/>
        </w:rPr>
        <w:t xml:space="preserve"> friends</w:t>
      </w:r>
      <w:r w:rsidRPr="004D6D94">
        <w:rPr>
          <w:rFonts w:ascii="Times" w:eastAsia="Calibri" w:hAnsi="Times" w:cs="Times New Roman"/>
        </w:rPr>
        <w:t xml:space="preserve"> list and </w:t>
      </w:r>
      <w:r w:rsidR="00E80418" w:rsidRPr="004D6D94">
        <w:rPr>
          <w:rFonts w:ascii="Times" w:eastAsia="Calibri" w:hAnsi="Times" w:cs="Times New Roman"/>
        </w:rPr>
        <w:t>initialize with a list of friends shown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5"/>
        <w:gridCol w:w="2858"/>
      </w:tblGrid>
      <w:tr w:rsidR="00E80418" w14:paraId="1DE17797" w14:textId="77777777" w:rsidTr="00E80418">
        <w:tc>
          <w:tcPr>
            <w:tcW w:w="3116" w:type="dxa"/>
          </w:tcPr>
          <w:p w14:paraId="7917F504" w14:textId="2F4180C2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r w:rsidRPr="004D6D94">
              <w:rPr>
                <w:b/>
                <w:bCs/>
              </w:rPr>
              <w:t>Firstname</w:t>
            </w:r>
          </w:p>
        </w:tc>
        <w:tc>
          <w:tcPr>
            <w:tcW w:w="3117" w:type="dxa"/>
          </w:tcPr>
          <w:p w14:paraId="271F9CC1" w14:textId="48A0C38B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r w:rsidRPr="004D6D94">
              <w:rPr>
                <w:b/>
                <w:bCs/>
              </w:rPr>
              <w:t>Lastname</w:t>
            </w:r>
          </w:p>
        </w:tc>
        <w:tc>
          <w:tcPr>
            <w:tcW w:w="3117" w:type="dxa"/>
          </w:tcPr>
          <w:p w14:paraId="02CD6D29" w14:textId="1904814D" w:rsidR="00E80418" w:rsidRPr="004D6D94" w:rsidRDefault="00E80418" w:rsidP="00E00E68">
            <w:pPr>
              <w:pStyle w:val="ListParagraph"/>
              <w:ind w:left="0"/>
              <w:rPr>
                <w:b/>
                <w:bCs/>
              </w:rPr>
            </w:pPr>
            <w:r w:rsidRPr="004D6D94">
              <w:rPr>
                <w:b/>
                <w:bCs/>
              </w:rPr>
              <w:t>Gender</w:t>
            </w:r>
          </w:p>
        </w:tc>
      </w:tr>
      <w:tr w:rsidR="00E80418" w14:paraId="61F8C643" w14:textId="77777777" w:rsidTr="00E80418">
        <w:tc>
          <w:tcPr>
            <w:tcW w:w="3116" w:type="dxa"/>
          </w:tcPr>
          <w:p w14:paraId="6DB5B073" w14:textId="22B7B38B" w:rsidR="00E80418" w:rsidRDefault="00E80418" w:rsidP="00E00E68">
            <w:pPr>
              <w:pStyle w:val="ListParagraph"/>
              <w:ind w:left="0"/>
            </w:pPr>
            <w:r w:rsidRPr="00E00E68">
              <w:t>Abdulahi</w:t>
            </w:r>
          </w:p>
        </w:tc>
        <w:tc>
          <w:tcPr>
            <w:tcW w:w="3117" w:type="dxa"/>
          </w:tcPr>
          <w:p w14:paraId="6E3F1F64" w14:textId="79EE4B88" w:rsidR="00E80418" w:rsidRDefault="00E80418" w:rsidP="00E00E68">
            <w:pPr>
              <w:pStyle w:val="ListParagraph"/>
              <w:ind w:left="0"/>
            </w:pPr>
            <w:r w:rsidRPr="00E80418">
              <w:t>Hassen</w:t>
            </w:r>
          </w:p>
        </w:tc>
        <w:tc>
          <w:tcPr>
            <w:tcW w:w="3117" w:type="dxa"/>
          </w:tcPr>
          <w:p w14:paraId="06A423A9" w14:textId="303E2910" w:rsidR="00E80418" w:rsidRDefault="00E80418" w:rsidP="00E00E68">
            <w:pPr>
              <w:pStyle w:val="ListParagraph"/>
              <w:ind w:left="0"/>
            </w:pPr>
            <w:r>
              <w:t>M</w:t>
            </w:r>
          </w:p>
        </w:tc>
      </w:tr>
      <w:tr w:rsidR="00E80418" w14:paraId="2A8A4416" w14:textId="77777777" w:rsidTr="00E80418">
        <w:tc>
          <w:tcPr>
            <w:tcW w:w="3116" w:type="dxa"/>
          </w:tcPr>
          <w:p w14:paraId="1FDAD734" w14:textId="5BBED74A" w:rsidR="00E80418" w:rsidRDefault="00E80418" w:rsidP="00E00E68">
            <w:pPr>
              <w:pStyle w:val="ListParagraph"/>
              <w:ind w:left="0"/>
            </w:pPr>
            <w:r w:rsidRPr="00E80418">
              <w:t>Fatima</w:t>
            </w:r>
          </w:p>
        </w:tc>
        <w:tc>
          <w:tcPr>
            <w:tcW w:w="3117" w:type="dxa"/>
          </w:tcPr>
          <w:p w14:paraId="297E97B8" w14:textId="4B8E6178" w:rsidR="00E80418" w:rsidRDefault="00E80418" w:rsidP="00E00E68">
            <w:pPr>
              <w:pStyle w:val="ListParagraph"/>
              <w:ind w:left="0"/>
            </w:pPr>
            <w:r w:rsidRPr="00E80418">
              <w:t>Hamza</w:t>
            </w:r>
          </w:p>
        </w:tc>
        <w:tc>
          <w:tcPr>
            <w:tcW w:w="3117" w:type="dxa"/>
          </w:tcPr>
          <w:p w14:paraId="788F3FAA" w14:textId="5BBA16F0" w:rsidR="00E80418" w:rsidRDefault="00E80418" w:rsidP="00E00E68">
            <w:pPr>
              <w:pStyle w:val="ListParagraph"/>
              <w:ind w:left="0"/>
            </w:pPr>
            <w:r>
              <w:t>F</w:t>
            </w:r>
          </w:p>
        </w:tc>
      </w:tr>
      <w:tr w:rsidR="00E80418" w14:paraId="3BD01B2D" w14:textId="77777777" w:rsidTr="00E80418">
        <w:tc>
          <w:tcPr>
            <w:tcW w:w="3116" w:type="dxa"/>
          </w:tcPr>
          <w:p w14:paraId="3B717783" w14:textId="52C4F372" w:rsidR="00E80418" w:rsidRPr="00E80418" w:rsidRDefault="00E80418" w:rsidP="00E00E68">
            <w:pPr>
              <w:pStyle w:val="ListParagraph"/>
              <w:ind w:left="0"/>
            </w:pPr>
            <w:r>
              <w:t>Fiona</w:t>
            </w:r>
          </w:p>
        </w:tc>
        <w:tc>
          <w:tcPr>
            <w:tcW w:w="3117" w:type="dxa"/>
          </w:tcPr>
          <w:p w14:paraId="0B02B3BC" w14:textId="6975ED38" w:rsidR="00E80418" w:rsidRPr="00E80418" w:rsidRDefault="00E80418" w:rsidP="00E00E68">
            <w:pPr>
              <w:pStyle w:val="ListParagraph"/>
              <w:ind w:left="0"/>
            </w:pPr>
            <w:r>
              <w:t>Shrek</w:t>
            </w:r>
          </w:p>
        </w:tc>
        <w:tc>
          <w:tcPr>
            <w:tcW w:w="3117" w:type="dxa"/>
          </w:tcPr>
          <w:p w14:paraId="01B5F04B" w14:textId="6C1A6BA3" w:rsidR="00E80418" w:rsidRDefault="00E80418" w:rsidP="00E00E68">
            <w:pPr>
              <w:pStyle w:val="ListParagraph"/>
              <w:ind w:left="0"/>
            </w:pPr>
            <w:r>
              <w:t>F</w:t>
            </w:r>
          </w:p>
        </w:tc>
      </w:tr>
      <w:tr w:rsidR="00E80418" w14:paraId="5ECC44E2" w14:textId="77777777" w:rsidTr="00E80418">
        <w:tc>
          <w:tcPr>
            <w:tcW w:w="3116" w:type="dxa"/>
          </w:tcPr>
          <w:p w14:paraId="12103EA2" w14:textId="4C48FF7B" w:rsidR="00E80418" w:rsidRDefault="00E80418" w:rsidP="00E00E68">
            <w:pPr>
              <w:pStyle w:val="ListParagraph"/>
              <w:ind w:left="0"/>
            </w:pPr>
            <w:r>
              <w:t>Abbas</w:t>
            </w:r>
          </w:p>
        </w:tc>
        <w:tc>
          <w:tcPr>
            <w:tcW w:w="3117" w:type="dxa"/>
          </w:tcPr>
          <w:p w14:paraId="143F7970" w14:textId="47735CA5" w:rsidR="00E80418" w:rsidRDefault="00E80418" w:rsidP="00E00E68">
            <w:pPr>
              <w:pStyle w:val="ListParagraph"/>
              <w:ind w:left="0"/>
            </w:pPr>
            <w:r>
              <w:t>Ibn F</w:t>
            </w:r>
            <w:r w:rsidR="00A32EE2">
              <w:t>e</w:t>
            </w:r>
            <w:r>
              <w:t>rnas</w:t>
            </w:r>
          </w:p>
        </w:tc>
        <w:tc>
          <w:tcPr>
            <w:tcW w:w="3117" w:type="dxa"/>
          </w:tcPr>
          <w:p w14:paraId="62227415" w14:textId="77777777" w:rsidR="00E80418" w:rsidRDefault="00E80418" w:rsidP="00E00E68">
            <w:pPr>
              <w:pStyle w:val="ListParagraph"/>
              <w:ind w:left="0"/>
            </w:pPr>
          </w:p>
        </w:tc>
      </w:tr>
    </w:tbl>
    <w:p w14:paraId="29D9E8D4" w14:textId="4CA03471" w:rsidR="00E80418" w:rsidRDefault="00E80418" w:rsidP="00E00E68">
      <w:pPr>
        <w:pStyle w:val="ListParagraph"/>
      </w:pPr>
    </w:p>
    <w:p w14:paraId="3908A001" w14:textId="23C6418F" w:rsidR="00E80418" w:rsidRDefault="00E80418" w:rsidP="004D6D94">
      <w:pPr>
        <w:pStyle w:val="ListParagraph"/>
        <w:numPr>
          <w:ilvl w:val="0"/>
          <w:numId w:val="10"/>
        </w:numPr>
        <w:rPr>
          <w:ins w:id="36" w:author="fatma almansouri" w:date="2020-09-02T13:47:00Z"/>
        </w:rPr>
      </w:pPr>
      <w:r>
        <w:t>Loop through the friends list and display their details</w:t>
      </w:r>
    </w:p>
    <w:p w14:paraId="07CDD74E" w14:textId="06098931" w:rsidR="0022378E" w:rsidRDefault="0022378E" w:rsidP="0022378E">
      <w:pPr>
        <w:pPrChange w:id="37" w:author="fatma almansouri" w:date="2020-09-02T13:47:00Z">
          <w:pPr>
            <w:pStyle w:val="ListParagraph"/>
            <w:numPr>
              <w:numId w:val="10"/>
            </w:numPr>
            <w:ind w:left="1080" w:hanging="360"/>
          </w:pPr>
        </w:pPrChange>
      </w:pPr>
      <w:ins w:id="38" w:author="fatma almansouri" w:date="2020-09-02T13:47:00Z">
        <w:r>
          <w:rPr>
            <w:noProof/>
          </w:rPr>
          <w:drawing>
            <wp:inline distT="0" distB="0" distL="0" distR="0" wp14:anchorId="36E0C6C3" wp14:editId="6C4011DF">
              <wp:extent cx="4019757" cy="1073205"/>
              <wp:effectExtent l="0" t="0" r="0" b="0"/>
              <wp:docPr id="4" name="Picture 4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Annotation 2020-09-02 134107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9757" cy="1073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B8D5B2" w14:textId="77777777" w:rsidR="005E4E78" w:rsidRPr="00844CFB" w:rsidRDefault="005E4E78" w:rsidP="00EB70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</w:pPr>
    </w:p>
    <w:p w14:paraId="07D24C68" w14:textId="458F94BE" w:rsidR="003A6046" w:rsidRDefault="003A6046" w:rsidP="0054278F">
      <w:pPr>
        <w:pStyle w:val="ListParagraph"/>
        <w:numPr>
          <w:ilvl w:val="0"/>
          <w:numId w:val="4"/>
        </w:numPr>
      </w:pPr>
      <w:r>
        <w:t xml:space="preserve">Create cities list and initialize it with </w:t>
      </w:r>
      <w:r w:rsidRPr="00844CFB">
        <w:t>"Doha", "Tokyo", "Delhi"</w:t>
      </w:r>
    </w:p>
    <w:p w14:paraId="3045109F" w14:textId="2548951F" w:rsidR="0054278F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>Add “</w:t>
      </w:r>
      <w:r w:rsidR="00EE700A" w:rsidRPr="00844CFB">
        <w:t>Dhaka</w:t>
      </w:r>
      <w:r w:rsidRPr="00844CFB">
        <w:t xml:space="preserve">” to the </w:t>
      </w:r>
      <w:r w:rsidR="003A6046">
        <w:t>list</w:t>
      </w:r>
    </w:p>
    <w:p w14:paraId="649B7060" w14:textId="6C8D8E6A" w:rsidR="0054278F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>Add “</w:t>
      </w:r>
      <w:r w:rsidR="00EE700A" w:rsidRPr="00844CFB">
        <w:t>Beijing</w:t>
      </w:r>
      <w:r w:rsidRPr="00844CFB">
        <w:t xml:space="preserve">” to the </w:t>
      </w:r>
      <w:r w:rsidR="003A6046">
        <w:t>list</w:t>
      </w:r>
    </w:p>
    <w:p w14:paraId="3A32F572" w14:textId="23D6F13E" w:rsidR="0054278F" w:rsidRPr="00844CFB" w:rsidRDefault="0054278F">
      <w:pPr>
        <w:pStyle w:val="ListParagraph"/>
        <w:numPr>
          <w:ilvl w:val="1"/>
          <w:numId w:val="4"/>
        </w:numPr>
      </w:pPr>
      <w:r w:rsidRPr="00844CFB">
        <w:t>Create</w:t>
      </w:r>
      <w:r w:rsidR="003A6046">
        <w:t xml:space="preserve"> and test</w:t>
      </w:r>
      <w:r w:rsidRPr="00844CFB">
        <w:t xml:space="preserve"> a </w:t>
      </w:r>
      <w:r w:rsidRPr="00844CFB">
        <w:rPr>
          <w:b/>
          <w:bCs/>
        </w:rPr>
        <w:t>display</w:t>
      </w:r>
      <w:r w:rsidRPr="00844CFB">
        <w:t xml:space="preserve"> function that takes </w:t>
      </w:r>
      <w:r w:rsidR="003A6046">
        <w:t>a list of strings</w:t>
      </w:r>
      <w:r w:rsidRPr="00844CFB">
        <w:t xml:space="preserve"> and prints the </w:t>
      </w:r>
      <w:r w:rsidR="003A6046">
        <w:t>list</w:t>
      </w:r>
      <w:r w:rsidR="003A6046" w:rsidRPr="00844CFB">
        <w:t xml:space="preserve"> </w:t>
      </w:r>
      <w:r w:rsidRPr="00844CFB">
        <w:t>elements.</w:t>
      </w:r>
    </w:p>
    <w:p w14:paraId="4FFEDB0C" w14:textId="07F190B3" w:rsidR="00981B80" w:rsidRPr="00844CFB" w:rsidRDefault="0054278F" w:rsidP="005904AE">
      <w:pPr>
        <w:pStyle w:val="ListParagraph"/>
        <w:numPr>
          <w:ilvl w:val="1"/>
          <w:numId w:val="4"/>
        </w:numPr>
      </w:pPr>
      <w:r w:rsidRPr="00844CFB">
        <w:t xml:space="preserve">Sort the </w:t>
      </w:r>
      <w:r w:rsidR="00482A5E" w:rsidRPr="00844CFB">
        <w:t xml:space="preserve">cities </w:t>
      </w:r>
      <w:r w:rsidR="003A6046">
        <w:t>list</w:t>
      </w:r>
      <w:r w:rsidR="003A6046" w:rsidRPr="00844CFB">
        <w:t xml:space="preserve"> </w:t>
      </w:r>
      <w:r w:rsidRPr="00844CFB">
        <w:t xml:space="preserve">alphabetically </w:t>
      </w:r>
      <w:r w:rsidR="003A6046">
        <w:t>then display it</w:t>
      </w:r>
    </w:p>
    <w:p w14:paraId="7F2643E1" w14:textId="58011F90" w:rsidR="0054278F" w:rsidRPr="00844CFB" w:rsidRDefault="00981B80" w:rsidP="005904AE">
      <w:pPr>
        <w:pStyle w:val="ListParagraph"/>
        <w:numPr>
          <w:ilvl w:val="1"/>
          <w:numId w:val="4"/>
        </w:numPr>
      </w:pPr>
      <w:r w:rsidRPr="00844CFB">
        <w:t xml:space="preserve">Sort the cities </w:t>
      </w:r>
      <w:r w:rsidR="003A6046">
        <w:t>list</w:t>
      </w:r>
      <w:r w:rsidR="003A6046" w:rsidRPr="00844CFB">
        <w:t xml:space="preserve"> </w:t>
      </w:r>
      <w:r w:rsidR="0054278F" w:rsidRPr="00844CFB">
        <w:t xml:space="preserve">in </w:t>
      </w:r>
      <w:r w:rsidRPr="00844CFB">
        <w:t xml:space="preserve">alphabetically </w:t>
      </w:r>
      <w:r w:rsidR="00A32EE2">
        <w:t>in</w:t>
      </w:r>
      <w:r w:rsidRPr="00844CFB">
        <w:t xml:space="preserve"> </w:t>
      </w:r>
      <w:r w:rsidR="0054278F" w:rsidRPr="00844CFB">
        <w:t xml:space="preserve">reverse order </w:t>
      </w:r>
      <w:r w:rsidR="003A6046">
        <w:t>then display it</w:t>
      </w:r>
      <w:r w:rsidR="0054278F" w:rsidRPr="00844CFB">
        <w:t>.</w:t>
      </w:r>
    </w:p>
    <w:p w14:paraId="7A071DD9" w14:textId="26CE6924" w:rsidR="00C738C5" w:rsidRDefault="00070D9A" w:rsidP="00C738C5">
      <w:pPr>
        <w:pStyle w:val="ListParagraph"/>
        <w:numPr>
          <w:ilvl w:val="1"/>
          <w:numId w:val="4"/>
        </w:numPr>
      </w:pPr>
      <w:r w:rsidRPr="00844CFB">
        <w:t>Remove Beijing from the list of cities</w:t>
      </w:r>
    </w:p>
    <w:p w14:paraId="57A4535B" w14:textId="77777777" w:rsidR="003A6046" w:rsidRPr="00844CFB" w:rsidRDefault="003A6046" w:rsidP="004D6D94">
      <w:pPr>
        <w:pStyle w:val="ListParagraph"/>
        <w:ind w:left="1440"/>
      </w:pPr>
    </w:p>
    <w:p w14:paraId="7E110BA2" w14:textId="77777777" w:rsidR="00070D9A" w:rsidRPr="00844CFB" w:rsidRDefault="00C92B17" w:rsidP="00417A1C">
      <w:pPr>
        <w:ind w:firstLine="720"/>
        <w:rPr>
          <w:b/>
          <w:bCs/>
          <w:u w:val="single"/>
        </w:rPr>
      </w:pPr>
      <w:r w:rsidRPr="00844CFB">
        <w:rPr>
          <w:b/>
          <w:bCs/>
          <w:u w:val="single"/>
        </w:rPr>
        <w:t>Output</w:t>
      </w:r>
    </w:p>
    <w:p w14:paraId="7CD856A2" w14:textId="70FA997C" w:rsidR="00011CA5" w:rsidRDefault="00A948C7" w:rsidP="005E4E78">
      <w:pPr>
        <w:jc w:val="center"/>
        <w:rPr>
          <w:ins w:id="39" w:author="fatma almansouri" w:date="2020-09-02T13:47:00Z"/>
        </w:rPr>
      </w:pPr>
      <w:r w:rsidRPr="004D6D94">
        <w:rPr>
          <w:noProof/>
        </w:rPr>
        <w:drawing>
          <wp:inline distT="0" distB="0" distL="0" distR="0" wp14:anchorId="6FD976AE" wp14:editId="04AADC36">
            <wp:extent cx="3989507" cy="2678270"/>
            <wp:effectExtent l="0" t="0" r="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11"/>
                    <a:srcRect b="5580"/>
                    <a:stretch/>
                  </pic:blipFill>
                  <pic:spPr bwMode="auto">
                    <a:xfrm>
                      <a:off x="0" y="0"/>
                      <a:ext cx="4007461" cy="269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F2574" w14:textId="13665FFF" w:rsidR="0022378E" w:rsidRDefault="0022378E" w:rsidP="005E4E78">
      <w:pPr>
        <w:jc w:val="center"/>
      </w:pPr>
      <w:ins w:id="40" w:author="fatma almansouri" w:date="2020-09-02T13:47:00Z">
        <w:r>
          <w:rPr>
            <w:noProof/>
          </w:rPr>
          <w:lastRenderedPageBreak/>
          <w:drawing>
            <wp:inline distT="0" distB="0" distL="0" distR="0" wp14:anchorId="597D6BC3" wp14:editId="5FA62B09">
              <wp:extent cx="4416533" cy="3474720"/>
              <wp:effectExtent l="0" t="0" r="3175" b="0"/>
              <wp:docPr id="5" name="Picture 5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Annotation 2020-09-02 134139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6533" cy="3474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EF84527" w14:textId="73F056A5" w:rsidR="00160194" w:rsidRPr="00844CFB" w:rsidRDefault="00160194" w:rsidP="007E156D"/>
    <w:p w14:paraId="4581DA62" w14:textId="7E7935A6" w:rsidR="004874CB" w:rsidRPr="00844CFB" w:rsidRDefault="00655E19" w:rsidP="004D5EFD">
      <w:pPr>
        <w:pStyle w:val="ListParagraph"/>
        <w:numPr>
          <w:ilvl w:val="0"/>
          <w:numId w:val="4"/>
        </w:numPr>
      </w:pPr>
      <w:r w:rsidRPr="00844CFB">
        <w:t xml:space="preserve">Create </w:t>
      </w:r>
      <w:r w:rsidR="00910AE5">
        <w:rPr>
          <w:b/>
          <w:bCs/>
        </w:rPr>
        <w:t>nums</w:t>
      </w:r>
      <w:r w:rsidR="00996D37" w:rsidRPr="00844CFB">
        <w:t xml:space="preserve"> </w:t>
      </w:r>
      <w:r w:rsidR="00910AE5">
        <w:t xml:space="preserve">variable to hold a range of values </w:t>
      </w:r>
      <w:r w:rsidRPr="00844CFB">
        <w:t xml:space="preserve">from 5 to </w:t>
      </w:r>
      <w:r w:rsidR="004E03D4" w:rsidRPr="00844CFB">
        <w:t>50</w:t>
      </w:r>
      <w:r w:rsidR="000066CD" w:rsidRPr="00844CFB">
        <w:t>. [</w:t>
      </w:r>
      <w:r w:rsidR="000066CD" w:rsidRPr="00844CFB">
        <w:rPr>
          <w:b/>
          <w:bCs/>
        </w:rPr>
        <w:t>Hint use the range</w:t>
      </w:r>
      <w:r w:rsidR="00910AE5">
        <w:rPr>
          <w:b/>
          <w:bCs/>
        </w:rPr>
        <w:t xml:space="preserve"> </w:t>
      </w:r>
      <w:r w:rsidR="000066CD" w:rsidRPr="00844CFB">
        <w:rPr>
          <w:b/>
          <w:bCs/>
        </w:rPr>
        <w:t>.. operator</w:t>
      </w:r>
      <w:r w:rsidR="000066CD" w:rsidRPr="00844CFB">
        <w:t>]</w:t>
      </w:r>
      <w:r w:rsidR="004E03D4" w:rsidRPr="00844CFB">
        <w:t xml:space="preserve">. </w:t>
      </w:r>
      <w:r w:rsidR="00910AE5">
        <w:t xml:space="preserve"> Complete the following tasks using lambdas and </w:t>
      </w:r>
      <w:r w:rsidR="00910AE5" w:rsidRPr="004D6D94">
        <w:rPr>
          <w:b/>
          <w:bCs/>
          <w:color w:val="0070C0"/>
          <w:u w:val="single"/>
        </w:rPr>
        <w:t>without using loops</w:t>
      </w:r>
      <w:r w:rsidR="00910AE5">
        <w:t>:</w:t>
      </w:r>
    </w:p>
    <w:p w14:paraId="21A3CD20" w14:textId="6738259F" w:rsidR="007E08FE" w:rsidRPr="00844CFB" w:rsidRDefault="00910AE5" w:rsidP="00F61E7A">
      <w:pPr>
        <w:pStyle w:val="ListParagraph"/>
        <w:numPr>
          <w:ilvl w:val="1"/>
          <w:numId w:val="4"/>
        </w:numPr>
      </w:pPr>
      <w:r>
        <w:t>D</w:t>
      </w:r>
      <w:r w:rsidRPr="00844CFB">
        <w:t xml:space="preserve">isplay </w:t>
      </w:r>
      <w:r w:rsidR="004E03D4" w:rsidRPr="00844CFB">
        <w:t xml:space="preserve">the </w:t>
      </w:r>
      <w:r>
        <w:t>elements in</w:t>
      </w:r>
      <w:r w:rsidR="00C0451A" w:rsidRPr="00844CFB">
        <w:t xml:space="preserve"> </w:t>
      </w:r>
      <w:r>
        <w:rPr>
          <w:b/>
          <w:bCs/>
        </w:rPr>
        <w:t>nums</w:t>
      </w:r>
      <w:r w:rsidR="00230652" w:rsidRPr="00844CFB">
        <w:t xml:space="preserve"> </w:t>
      </w:r>
    </w:p>
    <w:p w14:paraId="24011134" w14:textId="3340144D" w:rsidR="00FC5CEA" w:rsidRPr="00844CFB" w:rsidRDefault="00910AE5" w:rsidP="00F61E7A">
      <w:pPr>
        <w:pStyle w:val="ListParagraph"/>
        <w:numPr>
          <w:ilvl w:val="1"/>
          <w:numId w:val="4"/>
        </w:numPr>
      </w:pPr>
      <w:r>
        <w:t xml:space="preserve">Create and test </w:t>
      </w:r>
      <w:r w:rsidRPr="004D6D94">
        <w:rPr>
          <w:rFonts w:ascii="Consolas" w:hAnsi="Consolas"/>
          <w:b/>
          <w:bCs/>
        </w:rPr>
        <w:t>min</w:t>
      </w:r>
      <w:r>
        <w:t xml:space="preserve"> and </w:t>
      </w:r>
      <w:r w:rsidRPr="004D6D94">
        <w:rPr>
          <w:rFonts w:ascii="Consolas" w:hAnsi="Consolas"/>
          <w:b/>
          <w:bCs/>
        </w:rPr>
        <w:t>max</w:t>
      </w:r>
      <w:r>
        <w:t xml:space="preserve"> functions to return </w:t>
      </w:r>
      <w:r w:rsidR="00FC5CEA" w:rsidRPr="00844CFB">
        <w:t xml:space="preserve">the minimum and maximum values </w:t>
      </w:r>
      <w:r>
        <w:t>in</w:t>
      </w:r>
      <w:r w:rsidR="00A741E1" w:rsidRPr="00844CFB">
        <w:t xml:space="preserve"> </w:t>
      </w:r>
      <w:r>
        <w:rPr>
          <w:b/>
          <w:bCs/>
        </w:rPr>
        <w:t>nums</w:t>
      </w:r>
      <w:r w:rsidR="00A741E1" w:rsidRPr="00844CFB">
        <w:t xml:space="preserve"> </w:t>
      </w:r>
    </w:p>
    <w:p w14:paraId="57FDC3CB" w14:textId="6273EDEE" w:rsidR="004874CB" w:rsidRDefault="00910AE5" w:rsidP="004874CB">
      <w:pPr>
        <w:pStyle w:val="ListParagraph"/>
        <w:numPr>
          <w:ilvl w:val="1"/>
          <w:numId w:val="4"/>
        </w:numPr>
      </w:pPr>
      <w:r>
        <w:t xml:space="preserve">Create and test </w:t>
      </w:r>
      <w:r w:rsidR="00FC5CEA" w:rsidRPr="004D6D94">
        <w:rPr>
          <w:rFonts w:ascii="Consolas" w:hAnsi="Consolas"/>
          <w:b/>
          <w:bCs/>
        </w:rPr>
        <w:t>s</w:t>
      </w:r>
      <w:r w:rsidR="004874CB" w:rsidRPr="004D6D94">
        <w:rPr>
          <w:rFonts w:ascii="Consolas" w:hAnsi="Consolas"/>
          <w:b/>
          <w:bCs/>
        </w:rPr>
        <w:t>um</w:t>
      </w:r>
      <w:r w:rsidR="004874CB" w:rsidRPr="00844CFB">
        <w:t xml:space="preserve"> </w:t>
      </w:r>
      <w:r>
        <w:t>function to return the sum of</w:t>
      </w:r>
      <w:r w:rsidR="004874CB" w:rsidRPr="00844CFB">
        <w:t xml:space="preserve"> </w:t>
      </w:r>
      <w:r>
        <w:t>e</w:t>
      </w:r>
      <w:r w:rsidR="004874CB" w:rsidRPr="00844CFB">
        <w:t xml:space="preserve">lements in </w:t>
      </w:r>
      <w:r>
        <w:rPr>
          <w:b/>
          <w:bCs/>
        </w:rPr>
        <w:t>nums</w:t>
      </w:r>
      <w:r w:rsidR="007D396D" w:rsidRPr="00844CFB">
        <w:t xml:space="preserve"> </w:t>
      </w:r>
      <w:r w:rsidR="004874CB" w:rsidRPr="00844CFB">
        <w:t>[</w:t>
      </w:r>
      <w:r w:rsidR="004874CB" w:rsidRPr="00844CFB">
        <w:rPr>
          <w:b/>
          <w:bCs/>
        </w:rPr>
        <w:t>Use reduce or fold function</w:t>
      </w:r>
      <w:r w:rsidR="004874CB" w:rsidRPr="00844CFB">
        <w:t>]</w:t>
      </w:r>
    </w:p>
    <w:p w14:paraId="3D4D1CA9" w14:textId="6548A4E7" w:rsidR="007033BD" w:rsidRPr="00844CFB" w:rsidRDefault="00910AE5">
      <w:pPr>
        <w:pStyle w:val="ListParagraph"/>
        <w:numPr>
          <w:ilvl w:val="1"/>
          <w:numId w:val="4"/>
        </w:numPr>
      </w:pPr>
      <w:r>
        <w:t xml:space="preserve">Create and test </w:t>
      </w:r>
      <w:r>
        <w:rPr>
          <w:rFonts w:ascii="Consolas" w:hAnsi="Consolas"/>
          <w:b/>
          <w:bCs/>
        </w:rPr>
        <w:t>average</w:t>
      </w:r>
      <w:r w:rsidRPr="00844CFB">
        <w:t xml:space="preserve"> </w:t>
      </w:r>
      <w:r>
        <w:t>function to return the average of</w:t>
      </w:r>
      <w:r w:rsidRPr="00844CFB">
        <w:t xml:space="preserve"> </w:t>
      </w:r>
      <w:r>
        <w:t>e</w:t>
      </w:r>
      <w:r w:rsidRPr="00844CFB">
        <w:t xml:space="preserve">lements in </w:t>
      </w:r>
      <w:r>
        <w:rPr>
          <w:b/>
          <w:bCs/>
        </w:rPr>
        <w:t>nums</w:t>
      </w:r>
      <w:r w:rsidRPr="00844CFB">
        <w:t xml:space="preserve"> </w:t>
      </w:r>
    </w:p>
    <w:p w14:paraId="715E68AD" w14:textId="21842F9C" w:rsidR="00E807A9" w:rsidRPr="0022378E" w:rsidRDefault="00B86C4C" w:rsidP="004D6D94">
      <w:pPr>
        <w:pStyle w:val="ListParagraph"/>
        <w:numPr>
          <w:ilvl w:val="1"/>
          <w:numId w:val="4"/>
        </w:numPr>
        <w:rPr>
          <w:ins w:id="41" w:author="fatma almansouri" w:date="2020-09-02T13:48:00Z"/>
          <w:rFonts w:ascii="Times" w:eastAsia="Calibri" w:hAnsi="Times" w:cs="Times New Roman"/>
          <w:b/>
          <w:bCs/>
          <w:u w:val="single"/>
          <w:rPrChange w:id="42" w:author="fatma almansouri" w:date="2020-09-02T13:48:00Z">
            <w:rPr>
              <w:ins w:id="43" w:author="fatma almansouri" w:date="2020-09-02T13:48:00Z"/>
            </w:rPr>
          </w:rPrChange>
        </w:rPr>
      </w:pPr>
      <w:r w:rsidRPr="00844CFB">
        <w:t xml:space="preserve">Cube </w:t>
      </w:r>
      <w:r w:rsidR="00910AE5">
        <w:t>every</w:t>
      </w:r>
      <w:r w:rsidR="00910AE5" w:rsidRPr="00844CFB">
        <w:t xml:space="preserve"> </w:t>
      </w:r>
      <w:r w:rsidRPr="00844CFB">
        <w:t xml:space="preserve">number in </w:t>
      </w:r>
      <w:r w:rsidR="00910AE5">
        <w:rPr>
          <w:b/>
          <w:bCs/>
        </w:rPr>
        <w:t>nums</w:t>
      </w:r>
      <w:r w:rsidR="008C04FD" w:rsidRPr="00844CFB">
        <w:t xml:space="preserve"> </w:t>
      </w:r>
      <w:r w:rsidR="004E694B" w:rsidRPr="00844CFB">
        <w:t>and save the resu</w:t>
      </w:r>
      <w:r w:rsidR="00D06400" w:rsidRPr="00844CFB">
        <w:t xml:space="preserve">lt </w:t>
      </w:r>
      <w:r w:rsidR="00910AE5">
        <w:t xml:space="preserve">in </w:t>
      </w:r>
      <w:r w:rsidR="00910AE5">
        <w:rPr>
          <w:b/>
          <w:bCs/>
        </w:rPr>
        <w:t>c</w:t>
      </w:r>
      <w:r w:rsidR="00910AE5" w:rsidRPr="00844CFB">
        <w:rPr>
          <w:b/>
          <w:bCs/>
        </w:rPr>
        <w:t>ubicNum</w:t>
      </w:r>
      <w:r w:rsidR="00910AE5">
        <w:rPr>
          <w:b/>
          <w:bCs/>
        </w:rPr>
        <w:t>s</w:t>
      </w:r>
      <w:r w:rsidR="007E08FE" w:rsidRPr="00844CFB">
        <w:rPr>
          <w:b/>
          <w:bCs/>
        </w:rPr>
        <w:t>.</w:t>
      </w:r>
      <w:r w:rsidR="00910AE5" w:rsidRPr="004D6D94">
        <w:t xml:space="preserve"> Display the elements in cubNums.</w:t>
      </w:r>
    </w:p>
    <w:p w14:paraId="6B777A80" w14:textId="0512FEF9" w:rsidR="0022378E" w:rsidRDefault="005F6E1F" w:rsidP="0022378E">
      <w:pPr>
        <w:pStyle w:val="ListParagraph"/>
        <w:ind w:left="1440"/>
        <w:rPr>
          <w:rFonts w:ascii="Times" w:eastAsia="Calibri" w:hAnsi="Times" w:cs="Times New Roman"/>
          <w:b/>
          <w:bCs/>
          <w:u w:val="single"/>
        </w:rPr>
        <w:pPrChange w:id="44" w:author="fatma almansouri" w:date="2020-09-02T13:48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45" w:author="fatma almansouri" w:date="2020-09-02T13:48:00Z">
        <w:r>
          <w:rPr>
            <w:rFonts w:ascii="Times" w:eastAsia="Calibri" w:hAnsi="Times" w:cs="Times New Roman"/>
            <w:b/>
            <w:bCs/>
            <w:noProof/>
            <w:u w:val="single"/>
          </w:rPr>
          <w:drawing>
            <wp:anchor distT="0" distB="0" distL="114300" distR="114300" simplePos="0" relativeHeight="251669504" behindDoc="0" locked="0" layoutInCell="1" allowOverlap="1" wp14:anchorId="5F80307D" wp14:editId="33E18A2E">
              <wp:simplePos x="0" y="0"/>
              <wp:positionH relativeFrom="column">
                <wp:posOffset>-277792</wp:posOffset>
              </wp:positionH>
              <wp:positionV relativeFrom="paragraph">
                <wp:posOffset>289368</wp:posOffset>
              </wp:positionV>
              <wp:extent cx="5943600" cy="786765"/>
              <wp:effectExtent l="0" t="0" r="0" b="0"/>
              <wp:wrapSquare wrapText="bothSides"/>
              <wp:docPr id="6" name="Picture 6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q5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86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61F24ABB" w14:textId="6DEBAB2E" w:rsidR="007E32F8" w:rsidRPr="00844CFB" w:rsidRDefault="007E32F8" w:rsidP="007E32F8">
      <w:pPr>
        <w:jc w:val="center"/>
        <w:rPr>
          <w:rFonts w:ascii="Times" w:eastAsia="Calibri" w:hAnsi="Times" w:cs="Times New Roman"/>
          <w:b/>
          <w:bCs/>
          <w:u w:val="single"/>
        </w:rPr>
      </w:pPr>
      <w:r w:rsidRPr="00844CFB">
        <w:rPr>
          <w:rFonts w:ascii="Times" w:eastAsia="Calibri" w:hAnsi="Times" w:cs="Times New Roman"/>
          <w:b/>
          <w:bCs/>
          <w:u w:val="single"/>
        </w:rPr>
        <w:t>PART B</w:t>
      </w:r>
    </w:p>
    <w:p w14:paraId="2729D688" w14:textId="77777777" w:rsidR="00A514D2" w:rsidRPr="00844CFB" w:rsidRDefault="00A514D2" w:rsidP="00A514D2">
      <w:pPr>
        <w:rPr>
          <w:rFonts w:ascii="Times" w:eastAsia="Calibri" w:hAnsi="Times" w:cs="Times New Roman"/>
          <w:b/>
          <w:bCs/>
          <w:u w:val="single"/>
        </w:rPr>
      </w:pPr>
    </w:p>
    <w:p w14:paraId="0B17D6C8" w14:textId="1C9D75C1" w:rsidR="007E32F8" w:rsidRPr="00844CFB" w:rsidRDefault="00A514D2" w:rsidP="007E32F8">
      <w:r w:rsidRPr="00844CFB">
        <w:t>Using the concepts you practiced in part A, develop the following android application.</w:t>
      </w:r>
    </w:p>
    <w:p w14:paraId="2C97730D" w14:textId="77777777" w:rsidR="002A0687" w:rsidRPr="00844CFB" w:rsidRDefault="002A0687" w:rsidP="007E32F8"/>
    <w:p w14:paraId="49257CA2" w14:textId="6621A1A7" w:rsidR="002C7885" w:rsidRDefault="0069767B" w:rsidP="003040FC">
      <w:r w:rsidRPr="00844CFB">
        <w:t xml:space="preserve">Create an android application </w:t>
      </w:r>
      <w:r w:rsidR="002C7885">
        <w:t>called Spin the whee</w:t>
      </w:r>
      <w:r w:rsidR="00314A7D">
        <w:t>l</w:t>
      </w:r>
      <w:r w:rsidR="00314A7D">
        <w:fldChar w:fldCharType="begin"/>
      </w:r>
      <w:r w:rsidR="00314A7D">
        <w:instrText xml:space="preserve"> INCLUDEPICTURE "/var/folders/4m/b840lfjx3q10rg9kn27lnzhm0000gn/T/com.microsoft.Word/WebArchiveCopyPasteTempFiles/9k=" \* MERGEFORMATINET </w:instrText>
      </w:r>
      <w:r w:rsidR="00314A7D">
        <w:fldChar w:fldCharType="end"/>
      </w:r>
      <w:r w:rsidR="002C7885">
        <w:t xml:space="preserve">. The application </w:t>
      </w:r>
      <w:r w:rsidR="00530D37">
        <w:t xml:space="preserve">allows </w:t>
      </w:r>
      <w:r w:rsidR="00C86F71">
        <w:t xml:space="preserve">the </w:t>
      </w:r>
      <w:r w:rsidR="00530D37">
        <w:t xml:space="preserve">user to randomly pick </w:t>
      </w:r>
      <w:r w:rsidR="00C86F71">
        <w:t xml:space="preserve">a </w:t>
      </w:r>
      <w:r w:rsidR="00050B91">
        <w:t>winner</w:t>
      </w:r>
      <w:r w:rsidR="00530D37">
        <w:t xml:space="preserve"> a list </w:t>
      </w:r>
      <w:r w:rsidR="00050B91">
        <w:t>names</w:t>
      </w:r>
      <w:r w:rsidR="00530D37">
        <w:t>. The user</w:t>
      </w:r>
      <w:r w:rsidR="00C86F71">
        <w:t xml:space="preserve"> first</w:t>
      </w:r>
      <w:r w:rsidR="00B15C2D">
        <w:t xml:space="preserve"> </w:t>
      </w:r>
      <w:r w:rsidR="00C86F71">
        <w:t>enters names to initialize the</w:t>
      </w:r>
      <w:r w:rsidR="00B15C2D">
        <w:t xml:space="preserve"> list of names</w:t>
      </w:r>
      <w:r w:rsidR="00530D37">
        <w:t xml:space="preserve">. Then when the user </w:t>
      </w:r>
      <w:r w:rsidR="002C7885">
        <w:t>presses on the spin</w:t>
      </w:r>
      <w:r w:rsidR="00530D37">
        <w:t xml:space="preserve"> button, the application</w:t>
      </w:r>
      <w:r w:rsidR="002C7885">
        <w:t xml:space="preserve"> should pick one random </w:t>
      </w:r>
      <w:r w:rsidR="00B15C2D">
        <w:t>name</w:t>
      </w:r>
      <w:r w:rsidR="002C7885">
        <w:t xml:space="preserve"> from the list </w:t>
      </w:r>
      <w:r w:rsidR="00530D37">
        <w:t>and display it on the screen</w:t>
      </w:r>
      <w:r w:rsidR="00B15C2D">
        <w:t xml:space="preserve"> as the winner</w:t>
      </w:r>
      <w:r w:rsidR="002C7885">
        <w:t>.</w:t>
      </w:r>
      <w:r w:rsidR="00530D37">
        <w:t xml:space="preserve"> Below is a demo of the app.</w:t>
      </w:r>
      <w:r w:rsidR="00C1441D" w:rsidRPr="00C1441D">
        <w:rPr>
          <w:noProof/>
        </w:rPr>
        <w:t xml:space="preserve"> </w:t>
      </w:r>
    </w:p>
    <w:p w14:paraId="3E2B348F" w14:textId="763FACD0" w:rsidR="002C7885" w:rsidRDefault="002C7885" w:rsidP="002C7885">
      <w:pPr>
        <w:pStyle w:val="ListParagraph"/>
        <w:jc w:val="center"/>
      </w:pPr>
    </w:p>
    <w:p w14:paraId="1A8C2665" w14:textId="2D84A753" w:rsidR="002C7885" w:rsidRDefault="003040FC" w:rsidP="002C7885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02978D" wp14:editId="35484A2F">
            <wp:simplePos x="0" y="0"/>
            <wp:positionH relativeFrom="column">
              <wp:posOffset>2059763</wp:posOffset>
            </wp:positionH>
            <wp:positionV relativeFrom="paragraph">
              <wp:posOffset>43509</wp:posOffset>
            </wp:positionV>
            <wp:extent cx="1316990" cy="2316480"/>
            <wp:effectExtent l="0" t="0" r="381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C22B5B4" wp14:editId="70CEA464">
            <wp:simplePos x="0" y="0"/>
            <wp:positionH relativeFrom="column">
              <wp:posOffset>4041675</wp:posOffset>
            </wp:positionH>
            <wp:positionV relativeFrom="paragraph">
              <wp:posOffset>46231</wp:posOffset>
            </wp:positionV>
            <wp:extent cx="1323975" cy="2332355"/>
            <wp:effectExtent l="0" t="0" r="0" b="4445"/>
            <wp:wrapSquare wrapText="bothSides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695163" wp14:editId="184FEDCF">
            <wp:simplePos x="0" y="0"/>
            <wp:positionH relativeFrom="column">
              <wp:posOffset>193460</wp:posOffset>
            </wp:positionH>
            <wp:positionV relativeFrom="paragraph">
              <wp:posOffset>62302</wp:posOffset>
            </wp:positionV>
            <wp:extent cx="1327150" cy="2362200"/>
            <wp:effectExtent l="0" t="0" r="635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BF5F" w14:textId="54230461" w:rsidR="00DC7390" w:rsidRDefault="00DC7390" w:rsidP="002C7885">
      <w:pPr>
        <w:pStyle w:val="ListParagraph"/>
      </w:pPr>
    </w:p>
    <w:p w14:paraId="11E9F062" w14:textId="77777777" w:rsidR="005F6E1F" w:rsidRDefault="005F6E1F" w:rsidP="00DC7390">
      <w:pPr>
        <w:pStyle w:val="ListParagraph"/>
        <w:rPr>
          <w:ins w:id="46" w:author="fatma almansouri" w:date="2020-09-02T13:48:00Z"/>
        </w:rPr>
      </w:pPr>
    </w:p>
    <w:p w14:paraId="441F4859" w14:textId="56B7A5A9" w:rsidR="00BC32BB" w:rsidRDefault="00B96709" w:rsidP="00DC7390">
      <w:pPr>
        <w:pStyle w:val="ListParagraph"/>
        <w:rPr>
          <w:ins w:id="47" w:author="fatma almansouri" w:date="2020-09-02T13:48:00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5D9764" wp14:editId="6A6B0AF1">
            <wp:simplePos x="0" y="0"/>
            <wp:positionH relativeFrom="column">
              <wp:posOffset>2062480</wp:posOffset>
            </wp:positionH>
            <wp:positionV relativeFrom="paragraph">
              <wp:posOffset>2346325</wp:posOffset>
            </wp:positionV>
            <wp:extent cx="1423035" cy="2522855"/>
            <wp:effectExtent l="0" t="0" r="0" b="4445"/>
            <wp:wrapSquare wrapText="bothSides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841C38" wp14:editId="0EF90FC7">
            <wp:simplePos x="0" y="0"/>
            <wp:positionH relativeFrom="column">
              <wp:posOffset>4049395</wp:posOffset>
            </wp:positionH>
            <wp:positionV relativeFrom="paragraph">
              <wp:posOffset>2346325</wp:posOffset>
            </wp:positionV>
            <wp:extent cx="1423035" cy="2514600"/>
            <wp:effectExtent l="0" t="0" r="0" b="0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0FC">
        <w:rPr>
          <w:noProof/>
        </w:rPr>
        <w:drawing>
          <wp:anchor distT="0" distB="0" distL="114300" distR="114300" simplePos="0" relativeHeight="251667456" behindDoc="0" locked="0" layoutInCell="1" allowOverlap="1" wp14:anchorId="02804C06" wp14:editId="6D2CEE5F">
            <wp:simplePos x="0" y="0"/>
            <wp:positionH relativeFrom="column">
              <wp:posOffset>192362</wp:posOffset>
            </wp:positionH>
            <wp:positionV relativeFrom="paragraph">
              <wp:posOffset>2336800</wp:posOffset>
            </wp:positionV>
            <wp:extent cx="1395095" cy="2520315"/>
            <wp:effectExtent l="0" t="0" r="1905" b="0"/>
            <wp:wrapSquare wrapText="bothSides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B17DD" w14:textId="23FA9F52" w:rsidR="005F6E1F" w:rsidRPr="005F6E1F" w:rsidRDefault="005F6E1F" w:rsidP="005F6E1F">
      <w:pPr>
        <w:rPr>
          <w:ins w:id="48" w:author="fatma almansouri" w:date="2020-09-02T13:48:00Z"/>
          <w:rPrChange w:id="49" w:author="fatma almansouri" w:date="2020-09-02T13:48:00Z">
            <w:rPr>
              <w:ins w:id="50" w:author="fatma almansouri" w:date="2020-09-02T13:48:00Z"/>
            </w:rPr>
          </w:rPrChange>
        </w:rPr>
        <w:pPrChange w:id="51" w:author="fatma almansouri" w:date="2020-09-02T13:48:00Z">
          <w:pPr>
            <w:pStyle w:val="ListParagraph"/>
          </w:pPr>
        </w:pPrChange>
      </w:pPr>
    </w:p>
    <w:p w14:paraId="60BECB81" w14:textId="1291FA7B" w:rsidR="005F6E1F" w:rsidRPr="005F6E1F" w:rsidRDefault="005F6E1F" w:rsidP="005F6E1F">
      <w:pPr>
        <w:rPr>
          <w:ins w:id="52" w:author="fatma almansouri" w:date="2020-09-02T13:48:00Z"/>
          <w:rPrChange w:id="53" w:author="fatma almansouri" w:date="2020-09-02T13:48:00Z">
            <w:rPr>
              <w:ins w:id="54" w:author="fatma almansouri" w:date="2020-09-02T13:48:00Z"/>
            </w:rPr>
          </w:rPrChange>
        </w:rPr>
        <w:pPrChange w:id="55" w:author="fatma almansouri" w:date="2020-09-02T13:48:00Z">
          <w:pPr>
            <w:pStyle w:val="ListParagraph"/>
          </w:pPr>
        </w:pPrChange>
      </w:pPr>
    </w:p>
    <w:p w14:paraId="0542FDFB" w14:textId="7616299F" w:rsidR="005F6E1F" w:rsidRPr="005F6E1F" w:rsidRDefault="005F6E1F" w:rsidP="005F6E1F">
      <w:pPr>
        <w:rPr>
          <w:ins w:id="56" w:author="fatma almansouri" w:date="2020-09-02T13:48:00Z"/>
          <w:rPrChange w:id="57" w:author="fatma almansouri" w:date="2020-09-02T13:48:00Z">
            <w:rPr>
              <w:ins w:id="58" w:author="fatma almansouri" w:date="2020-09-02T13:48:00Z"/>
            </w:rPr>
          </w:rPrChange>
        </w:rPr>
        <w:pPrChange w:id="59" w:author="fatma almansouri" w:date="2020-09-02T13:48:00Z">
          <w:pPr>
            <w:pStyle w:val="ListParagraph"/>
          </w:pPr>
        </w:pPrChange>
      </w:pPr>
    </w:p>
    <w:p w14:paraId="4B47B5BE" w14:textId="191412F7" w:rsidR="005F6E1F" w:rsidRPr="005F6E1F" w:rsidRDefault="005F6E1F" w:rsidP="005F6E1F">
      <w:pPr>
        <w:rPr>
          <w:ins w:id="60" w:author="fatma almansouri" w:date="2020-09-02T13:48:00Z"/>
          <w:rPrChange w:id="61" w:author="fatma almansouri" w:date="2020-09-02T13:48:00Z">
            <w:rPr>
              <w:ins w:id="62" w:author="fatma almansouri" w:date="2020-09-02T13:48:00Z"/>
            </w:rPr>
          </w:rPrChange>
        </w:rPr>
        <w:pPrChange w:id="63" w:author="fatma almansouri" w:date="2020-09-02T13:48:00Z">
          <w:pPr>
            <w:pStyle w:val="ListParagraph"/>
          </w:pPr>
        </w:pPrChange>
      </w:pPr>
    </w:p>
    <w:p w14:paraId="32285883" w14:textId="50D857B4" w:rsidR="005F6E1F" w:rsidRPr="005F6E1F" w:rsidRDefault="005F6E1F" w:rsidP="005F6E1F">
      <w:pPr>
        <w:rPr>
          <w:ins w:id="64" w:author="fatma almansouri" w:date="2020-09-02T13:48:00Z"/>
          <w:rPrChange w:id="65" w:author="fatma almansouri" w:date="2020-09-02T13:48:00Z">
            <w:rPr>
              <w:ins w:id="66" w:author="fatma almansouri" w:date="2020-09-02T13:48:00Z"/>
            </w:rPr>
          </w:rPrChange>
        </w:rPr>
        <w:pPrChange w:id="67" w:author="fatma almansouri" w:date="2020-09-02T13:48:00Z">
          <w:pPr>
            <w:pStyle w:val="ListParagraph"/>
          </w:pPr>
        </w:pPrChange>
      </w:pPr>
    </w:p>
    <w:p w14:paraId="16A9847C" w14:textId="004C58B3" w:rsidR="005F6E1F" w:rsidRPr="005F6E1F" w:rsidRDefault="005F6E1F" w:rsidP="005F6E1F">
      <w:pPr>
        <w:rPr>
          <w:ins w:id="68" w:author="fatma almansouri" w:date="2020-09-02T13:48:00Z"/>
          <w:rPrChange w:id="69" w:author="fatma almansouri" w:date="2020-09-02T13:48:00Z">
            <w:rPr>
              <w:ins w:id="70" w:author="fatma almansouri" w:date="2020-09-02T13:48:00Z"/>
            </w:rPr>
          </w:rPrChange>
        </w:rPr>
        <w:pPrChange w:id="71" w:author="fatma almansouri" w:date="2020-09-02T13:48:00Z">
          <w:pPr>
            <w:pStyle w:val="ListParagraph"/>
          </w:pPr>
        </w:pPrChange>
      </w:pPr>
    </w:p>
    <w:p w14:paraId="0BF381BA" w14:textId="17C486FA" w:rsidR="005F6E1F" w:rsidRPr="005F6E1F" w:rsidRDefault="005F6E1F" w:rsidP="005F6E1F">
      <w:pPr>
        <w:rPr>
          <w:ins w:id="72" w:author="fatma almansouri" w:date="2020-09-02T13:48:00Z"/>
          <w:rPrChange w:id="73" w:author="fatma almansouri" w:date="2020-09-02T13:48:00Z">
            <w:rPr>
              <w:ins w:id="74" w:author="fatma almansouri" w:date="2020-09-02T13:48:00Z"/>
            </w:rPr>
          </w:rPrChange>
        </w:rPr>
        <w:pPrChange w:id="75" w:author="fatma almansouri" w:date="2020-09-02T13:48:00Z">
          <w:pPr>
            <w:pStyle w:val="ListParagraph"/>
          </w:pPr>
        </w:pPrChange>
      </w:pPr>
    </w:p>
    <w:p w14:paraId="697AF4D5" w14:textId="2D0F8009" w:rsidR="005F6E1F" w:rsidRPr="005F6E1F" w:rsidRDefault="005F6E1F" w:rsidP="005F6E1F">
      <w:pPr>
        <w:rPr>
          <w:ins w:id="76" w:author="fatma almansouri" w:date="2020-09-02T13:48:00Z"/>
          <w:rPrChange w:id="77" w:author="fatma almansouri" w:date="2020-09-02T13:48:00Z">
            <w:rPr>
              <w:ins w:id="78" w:author="fatma almansouri" w:date="2020-09-02T13:48:00Z"/>
            </w:rPr>
          </w:rPrChange>
        </w:rPr>
        <w:pPrChange w:id="79" w:author="fatma almansouri" w:date="2020-09-02T13:48:00Z">
          <w:pPr>
            <w:pStyle w:val="ListParagraph"/>
          </w:pPr>
        </w:pPrChange>
      </w:pPr>
    </w:p>
    <w:p w14:paraId="46AFA399" w14:textId="5B24059D" w:rsidR="005F6E1F" w:rsidRPr="005F6E1F" w:rsidRDefault="005F6E1F" w:rsidP="005F6E1F">
      <w:pPr>
        <w:rPr>
          <w:ins w:id="80" w:author="fatma almansouri" w:date="2020-09-02T13:48:00Z"/>
          <w:rPrChange w:id="81" w:author="fatma almansouri" w:date="2020-09-02T13:48:00Z">
            <w:rPr>
              <w:ins w:id="82" w:author="fatma almansouri" w:date="2020-09-02T13:48:00Z"/>
            </w:rPr>
          </w:rPrChange>
        </w:rPr>
        <w:pPrChange w:id="83" w:author="fatma almansouri" w:date="2020-09-02T13:48:00Z">
          <w:pPr>
            <w:pStyle w:val="ListParagraph"/>
          </w:pPr>
        </w:pPrChange>
      </w:pPr>
    </w:p>
    <w:p w14:paraId="0FF83A7F" w14:textId="40E8C12D" w:rsidR="005F6E1F" w:rsidRPr="005F6E1F" w:rsidRDefault="005F6E1F" w:rsidP="005F6E1F">
      <w:pPr>
        <w:rPr>
          <w:ins w:id="84" w:author="fatma almansouri" w:date="2020-09-02T13:48:00Z"/>
          <w:rPrChange w:id="85" w:author="fatma almansouri" w:date="2020-09-02T13:48:00Z">
            <w:rPr>
              <w:ins w:id="86" w:author="fatma almansouri" w:date="2020-09-02T13:48:00Z"/>
            </w:rPr>
          </w:rPrChange>
        </w:rPr>
        <w:pPrChange w:id="87" w:author="fatma almansouri" w:date="2020-09-02T13:48:00Z">
          <w:pPr>
            <w:pStyle w:val="ListParagraph"/>
          </w:pPr>
        </w:pPrChange>
      </w:pPr>
    </w:p>
    <w:p w14:paraId="3C47A72D" w14:textId="23E53C4C" w:rsidR="005F6E1F" w:rsidRPr="005F6E1F" w:rsidRDefault="005F6E1F" w:rsidP="005F6E1F">
      <w:pPr>
        <w:rPr>
          <w:ins w:id="88" w:author="fatma almansouri" w:date="2020-09-02T13:48:00Z"/>
          <w:rPrChange w:id="89" w:author="fatma almansouri" w:date="2020-09-02T13:48:00Z">
            <w:rPr>
              <w:ins w:id="90" w:author="fatma almansouri" w:date="2020-09-02T13:48:00Z"/>
            </w:rPr>
          </w:rPrChange>
        </w:rPr>
        <w:pPrChange w:id="91" w:author="fatma almansouri" w:date="2020-09-02T13:48:00Z">
          <w:pPr>
            <w:pStyle w:val="ListParagraph"/>
          </w:pPr>
        </w:pPrChange>
      </w:pPr>
    </w:p>
    <w:p w14:paraId="2C46E602" w14:textId="36F2AF9F" w:rsidR="005F6E1F" w:rsidRPr="005F6E1F" w:rsidRDefault="005F6E1F" w:rsidP="005F6E1F">
      <w:pPr>
        <w:rPr>
          <w:ins w:id="92" w:author="fatma almansouri" w:date="2020-09-02T13:48:00Z"/>
          <w:rPrChange w:id="93" w:author="fatma almansouri" w:date="2020-09-02T13:48:00Z">
            <w:rPr>
              <w:ins w:id="94" w:author="fatma almansouri" w:date="2020-09-02T13:48:00Z"/>
            </w:rPr>
          </w:rPrChange>
        </w:rPr>
        <w:pPrChange w:id="95" w:author="fatma almansouri" w:date="2020-09-02T13:48:00Z">
          <w:pPr>
            <w:pStyle w:val="ListParagraph"/>
          </w:pPr>
        </w:pPrChange>
      </w:pPr>
    </w:p>
    <w:p w14:paraId="174838E3" w14:textId="48BB12F0" w:rsidR="005F6E1F" w:rsidRPr="005F6E1F" w:rsidRDefault="005F6E1F" w:rsidP="005F6E1F">
      <w:pPr>
        <w:rPr>
          <w:ins w:id="96" w:author="fatma almansouri" w:date="2020-09-02T13:48:00Z"/>
          <w:rPrChange w:id="97" w:author="fatma almansouri" w:date="2020-09-02T13:48:00Z">
            <w:rPr>
              <w:ins w:id="98" w:author="fatma almansouri" w:date="2020-09-02T13:48:00Z"/>
            </w:rPr>
          </w:rPrChange>
        </w:rPr>
        <w:pPrChange w:id="99" w:author="fatma almansouri" w:date="2020-09-02T13:48:00Z">
          <w:pPr>
            <w:pStyle w:val="ListParagraph"/>
          </w:pPr>
        </w:pPrChange>
      </w:pPr>
    </w:p>
    <w:p w14:paraId="4BD25D0D" w14:textId="604889B9" w:rsidR="005F6E1F" w:rsidRPr="005F6E1F" w:rsidRDefault="005F6E1F" w:rsidP="005F6E1F">
      <w:pPr>
        <w:rPr>
          <w:ins w:id="100" w:author="fatma almansouri" w:date="2020-09-02T13:48:00Z"/>
          <w:rPrChange w:id="101" w:author="fatma almansouri" w:date="2020-09-02T13:48:00Z">
            <w:rPr>
              <w:ins w:id="102" w:author="fatma almansouri" w:date="2020-09-02T13:48:00Z"/>
            </w:rPr>
          </w:rPrChange>
        </w:rPr>
        <w:pPrChange w:id="103" w:author="fatma almansouri" w:date="2020-09-02T13:48:00Z">
          <w:pPr>
            <w:pStyle w:val="ListParagraph"/>
          </w:pPr>
        </w:pPrChange>
      </w:pPr>
    </w:p>
    <w:p w14:paraId="59D85B6B" w14:textId="5C37F036" w:rsidR="005F6E1F" w:rsidRPr="005F6E1F" w:rsidRDefault="005F6E1F" w:rsidP="005F6E1F">
      <w:pPr>
        <w:rPr>
          <w:ins w:id="104" w:author="fatma almansouri" w:date="2020-09-02T13:48:00Z"/>
          <w:rPrChange w:id="105" w:author="fatma almansouri" w:date="2020-09-02T13:48:00Z">
            <w:rPr>
              <w:ins w:id="106" w:author="fatma almansouri" w:date="2020-09-02T13:48:00Z"/>
            </w:rPr>
          </w:rPrChange>
        </w:rPr>
        <w:pPrChange w:id="107" w:author="fatma almansouri" w:date="2020-09-02T13:48:00Z">
          <w:pPr>
            <w:pStyle w:val="ListParagraph"/>
          </w:pPr>
        </w:pPrChange>
      </w:pPr>
    </w:p>
    <w:p w14:paraId="69072760" w14:textId="527E6CF5" w:rsidR="005F6E1F" w:rsidRPr="005F6E1F" w:rsidRDefault="005F6E1F" w:rsidP="005F6E1F">
      <w:pPr>
        <w:rPr>
          <w:ins w:id="108" w:author="fatma almansouri" w:date="2020-09-02T13:48:00Z"/>
          <w:rPrChange w:id="109" w:author="fatma almansouri" w:date="2020-09-02T13:48:00Z">
            <w:rPr>
              <w:ins w:id="110" w:author="fatma almansouri" w:date="2020-09-02T13:48:00Z"/>
            </w:rPr>
          </w:rPrChange>
        </w:rPr>
        <w:pPrChange w:id="111" w:author="fatma almansouri" w:date="2020-09-02T13:48:00Z">
          <w:pPr>
            <w:pStyle w:val="ListParagraph"/>
          </w:pPr>
        </w:pPrChange>
      </w:pPr>
    </w:p>
    <w:p w14:paraId="5726E019" w14:textId="09700AE8" w:rsidR="005F6E1F" w:rsidRPr="005F6E1F" w:rsidRDefault="005F6E1F" w:rsidP="005F6E1F">
      <w:pPr>
        <w:rPr>
          <w:ins w:id="112" w:author="fatma almansouri" w:date="2020-09-02T13:48:00Z"/>
          <w:rPrChange w:id="113" w:author="fatma almansouri" w:date="2020-09-02T13:48:00Z">
            <w:rPr>
              <w:ins w:id="114" w:author="fatma almansouri" w:date="2020-09-02T13:48:00Z"/>
            </w:rPr>
          </w:rPrChange>
        </w:rPr>
        <w:pPrChange w:id="115" w:author="fatma almansouri" w:date="2020-09-02T13:48:00Z">
          <w:pPr>
            <w:pStyle w:val="ListParagraph"/>
          </w:pPr>
        </w:pPrChange>
      </w:pPr>
    </w:p>
    <w:p w14:paraId="2A5F285F" w14:textId="1F9C7FEF" w:rsidR="005F6E1F" w:rsidRPr="005F6E1F" w:rsidRDefault="005F6E1F" w:rsidP="005F6E1F">
      <w:pPr>
        <w:rPr>
          <w:ins w:id="116" w:author="fatma almansouri" w:date="2020-09-02T13:48:00Z"/>
          <w:rPrChange w:id="117" w:author="fatma almansouri" w:date="2020-09-02T13:48:00Z">
            <w:rPr>
              <w:ins w:id="118" w:author="fatma almansouri" w:date="2020-09-02T13:48:00Z"/>
            </w:rPr>
          </w:rPrChange>
        </w:rPr>
        <w:pPrChange w:id="119" w:author="fatma almansouri" w:date="2020-09-02T13:48:00Z">
          <w:pPr>
            <w:pStyle w:val="ListParagraph"/>
          </w:pPr>
        </w:pPrChange>
      </w:pPr>
    </w:p>
    <w:p w14:paraId="51E4A8DF" w14:textId="4C2F63EE" w:rsidR="005F6E1F" w:rsidRPr="005F6E1F" w:rsidRDefault="005F6E1F" w:rsidP="005F6E1F">
      <w:pPr>
        <w:rPr>
          <w:ins w:id="120" w:author="fatma almansouri" w:date="2020-09-02T13:48:00Z"/>
          <w:rPrChange w:id="121" w:author="fatma almansouri" w:date="2020-09-02T13:48:00Z">
            <w:rPr>
              <w:ins w:id="122" w:author="fatma almansouri" w:date="2020-09-02T13:48:00Z"/>
            </w:rPr>
          </w:rPrChange>
        </w:rPr>
        <w:pPrChange w:id="123" w:author="fatma almansouri" w:date="2020-09-02T13:48:00Z">
          <w:pPr>
            <w:pStyle w:val="ListParagraph"/>
          </w:pPr>
        </w:pPrChange>
      </w:pPr>
    </w:p>
    <w:p w14:paraId="51197109" w14:textId="58123C5C" w:rsidR="005F6E1F" w:rsidRPr="005F6E1F" w:rsidRDefault="005F6E1F" w:rsidP="005F6E1F">
      <w:pPr>
        <w:rPr>
          <w:ins w:id="124" w:author="fatma almansouri" w:date="2020-09-02T13:48:00Z"/>
          <w:rPrChange w:id="125" w:author="fatma almansouri" w:date="2020-09-02T13:48:00Z">
            <w:rPr>
              <w:ins w:id="126" w:author="fatma almansouri" w:date="2020-09-02T13:48:00Z"/>
            </w:rPr>
          </w:rPrChange>
        </w:rPr>
        <w:pPrChange w:id="127" w:author="fatma almansouri" w:date="2020-09-02T13:48:00Z">
          <w:pPr>
            <w:pStyle w:val="ListParagraph"/>
          </w:pPr>
        </w:pPrChange>
      </w:pPr>
    </w:p>
    <w:p w14:paraId="4EA28A4F" w14:textId="4CA0E053" w:rsidR="005F6E1F" w:rsidRPr="005F6E1F" w:rsidRDefault="005F6E1F" w:rsidP="005F6E1F">
      <w:pPr>
        <w:rPr>
          <w:ins w:id="128" w:author="fatma almansouri" w:date="2020-09-02T13:48:00Z"/>
          <w:rPrChange w:id="129" w:author="fatma almansouri" w:date="2020-09-02T13:48:00Z">
            <w:rPr>
              <w:ins w:id="130" w:author="fatma almansouri" w:date="2020-09-02T13:48:00Z"/>
            </w:rPr>
          </w:rPrChange>
        </w:rPr>
        <w:pPrChange w:id="131" w:author="fatma almansouri" w:date="2020-09-02T13:48:00Z">
          <w:pPr>
            <w:pStyle w:val="ListParagraph"/>
          </w:pPr>
        </w:pPrChange>
      </w:pPr>
    </w:p>
    <w:p w14:paraId="52CAB202" w14:textId="451BD91C" w:rsidR="005F6E1F" w:rsidRPr="005F6E1F" w:rsidRDefault="005F6E1F" w:rsidP="005F6E1F">
      <w:pPr>
        <w:rPr>
          <w:ins w:id="132" w:author="fatma almansouri" w:date="2020-09-02T13:48:00Z"/>
          <w:rPrChange w:id="133" w:author="fatma almansouri" w:date="2020-09-02T13:48:00Z">
            <w:rPr>
              <w:ins w:id="134" w:author="fatma almansouri" w:date="2020-09-02T13:48:00Z"/>
            </w:rPr>
          </w:rPrChange>
        </w:rPr>
        <w:pPrChange w:id="135" w:author="fatma almansouri" w:date="2020-09-02T13:48:00Z">
          <w:pPr>
            <w:pStyle w:val="ListParagraph"/>
          </w:pPr>
        </w:pPrChange>
      </w:pPr>
    </w:p>
    <w:p w14:paraId="5864CD9A" w14:textId="2E308342" w:rsidR="005F6E1F" w:rsidRPr="005F6E1F" w:rsidRDefault="005F6E1F" w:rsidP="005F6E1F">
      <w:pPr>
        <w:rPr>
          <w:ins w:id="136" w:author="fatma almansouri" w:date="2020-09-02T13:48:00Z"/>
          <w:rPrChange w:id="137" w:author="fatma almansouri" w:date="2020-09-02T13:48:00Z">
            <w:rPr>
              <w:ins w:id="138" w:author="fatma almansouri" w:date="2020-09-02T13:48:00Z"/>
            </w:rPr>
          </w:rPrChange>
        </w:rPr>
        <w:pPrChange w:id="139" w:author="fatma almansouri" w:date="2020-09-02T13:48:00Z">
          <w:pPr>
            <w:pStyle w:val="ListParagraph"/>
          </w:pPr>
        </w:pPrChange>
      </w:pPr>
    </w:p>
    <w:p w14:paraId="16284D8D" w14:textId="2333D425" w:rsidR="005F6E1F" w:rsidRDefault="005F6E1F" w:rsidP="005F6E1F">
      <w:pPr>
        <w:rPr>
          <w:ins w:id="140" w:author="fatma almansouri" w:date="2020-09-02T13:48:00Z"/>
        </w:rPr>
      </w:pPr>
    </w:p>
    <w:p w14:paraId="165E5294" w14:textId="3B92C804" w:rsidR="005F6E1F" w:rsidRDefault="005F6E1F" w:rsidP="005F6E1F">
      <w:pPr>
        <w:rPr>
          <w:ins w:id="141" w:author="fatma almansouri" w:date="2020-09-02T13:49:00Z"/>
        </w:rPr>
      </w:pPr>
    </w:p>
    <w:p w14:paraId="0910098A" w14:textId="474A9C91" w:rsidR="005F6E1F" w:rsidRDefault="005F6E1F" w:rsidP="005F6E1F">
      <w:pPr>
        <w:rPr>
          <w:ins w:id="142" w:author="fatma almansouri" w:date="2020-09-02T13:49:00Z"/>
        </w:rPr>
      </w:pPr>
    </w:p>
    <w:p w14:paraId="146551AD" w14:textId="5A734A01" w:rsidR="005F6E1F" w:rsidRPr="005F6E1F" w:rsidRDefault="005F6E1F" w:rsidP="005F6E1F">
      <w:pPr>
        <w:rPr>
          <w:rPrChange w:id="143" w:author="fatma almansouri" w:date="2020-09-02T13:48:00Z">
            <w:rPr/>
          </w:rPrChange>
        </w:rPr>
        <w:pPrChange w:id="144" w:author="fatma almansouri" w:date="2020-09-02T13:48:00Z">
          <w:pPr>
            <w:pStyle w:val="ListParagraph"/>
          </w:pPr>
        </w:pPrChange>
      </w:pPr>
      <w:ins w:id="145" w:author="fatma almansouri" w:date="2020-09-02T13:49:00Z">
        <w:r>
          <w:t xml:space="preserve">COULD NOT DO THIS PART, MY ANDROID </w:t>
        </w:r>
        <w:r w:rsidR="00FE7B52">
          <w:t>SOFTWARE STILL JAMS WHEN I DO RUN FOR ANDROIF APPLICATIONS. I TRIED TO FIX IT.</w:t>
        </w:r>
      </w:ins>
      <w:bookmarkStart w:id="146" w:name="_GoBack"/>
      <w:bookmarkEnd w:id="146"/>
    </w:p>
    <w:sectPr w:rsidR="005F6E1F" w:rsidRPr="005F6E1F" w:rsidSect="0029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CF4D" w14:textId="77777777" w:rsidR="008A3FDB" w:rsidRDefault="008A3FDB" w:rsidP="00844CFB">
      <w:r>
        <w:separator/>
      </w:r>
    </w:p>
  </w:endnote>
  <w:endnote w:type="continuationSeparator" w:id="0">
    <w:p w14:paraId="5A7BC2BC" w14:textId="77777777" w:rsidR="008A3FDB" w:rsidRDefault="008A3FDB" w:rsidP="0084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73AC9" w14:textId="77777777" w:rsidR="008A3FDB" w:rsidRDefault="008A3FDB" w:rsidP="00844CFB">
      <w:r>
        <w:separator/>
      </w:r>
    </w:p>
  </w:footnote>
  <w:footnote w:type="continuationSeparator" w:id="0">
    <w:p w14:paraId="63757B51" w14:textId="77777777" w:rsidR="008A3FDB" w:rsidRDefault="008A3FDB" w:rsidP="00844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4B8643"/>
    <w:multiLevelType w:val="hybridMultilevel"/>
    <w:tmpl w:val="C86B75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045F4"/>
    <w:multiLevelType w:val="hybridMultilevel"/>
    <w:tmpl w:val="3078EB24"/>
    <w:lvl w:ilvl="0" w:tplc="63368552">
      <w:start w:val="4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Menlo"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6547B9"/>
    <w:multiLevelType w:val="hybridMultilevel"/>
    <w:tmpl w:val="6AF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67B"/>
    <w:multiLevelType w:val="hybridMultilevel"/>
    <w:tmpl w:val="3B9C4C24"/>
    <w:lvl w:ilvl="0" w:tplc="A2B8069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64DD8"/>
    <w:multiLevelType w:val="hybridMultilevel"/>
    <w:tmpl w:val="54A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5F8D"/>
    <w:multiLevelType w:val="hybridMultilevel"/>
    <w:tmpl w:val="555C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84B9D"/>
    <w:multiLevelType w:val="hybridMultilevel"/>
    <w:tmpl w:val="945C02E4"/>
    <w:lvl w:ilvl="0" w:tplc="EE70E6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A71C1"/>
    <w:multiLevelType w:val="hybridMultilevel"/>
    <w:tmpl w:val="AD3A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B063A"/>
    <w:multiLevelType w:val="hybridMultilevel"/>
    <w:tmpl w:val="730C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76E20"/>
    <w:multiLevelType w:val="hybridMultilevel"/>
    <w:tmpl w:val="324E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ulahi Mohamed Hassen">
    <w15:presenceInfo w15:providerId="AD" w15:userId="S::ah13572@qu.edu.qa::b9e0a6c8-bc14-4161-be92-8a9469018dd8"/>
  </w15:person>
  <w15:person w15:author="fatma almansouri">
    <w15:presenceInfo w15:providerId="Windows Live" w15:userId="8ecef524de783e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4"/>
    <w:rsid w:val="000066CD"/>
    <w:rsid w:val="00011CA5"/>
    <w:rsid w:val="00012636"/>
    <w:rsid w:val="00021E8A"/>
    <w:rsid w:val="00027BD5"/>
    <w:rsid w:val="00050B91"/>
    <w:rsid w:val="00053915"/>
    <w:rsid w:val="00070D9A"/>
    <w:rsid w:val="00073C12"/>
    <w:rsid w:val="0008613E"/>
    <w:rsid w:val="00087DEA"/>
    <w:rsid w:val="000A5161"/>
    <w:rsid w:val="000D5498"/>
    <w:rsid w:val="000F6A0F"/>
    <w:rsid w:val="00104125"/>
    <w:rsid w:val="00123773"/>
    <w:rsid w:val="00160194"/>
    <w:rsid w:val="00165AFB"/>
    <w:rsid w:val="0016662D"/>
    <w:rsid w:val="001B43C4"/>
    <w:rsid w:val="001F32A6"/>
    <w:rsid w:val="00217034"/>
    <w:rsid w:val="0022378E"/>
    <w:rsid w:val="00224B07"/>
    <w:rsid w:val="00230652"/>
    <w:rsid w:val="002617C8"/>
    <w:rsid w:val="00262A2E"/>
    <w:rsid w:val="00264D3B"/>
    <w:rsid w:val="00292ABF"/>
    <w:rsid w:val="002A0687"/>
    <w:rsid w:val="002B6C8D"/>
    <w:rsid w:val="002C4389"/>
    <w:rsid w:val="002C7885"/>
    <w:rsid w:val="002E46F9"/>
    <w:rsid w:val="002F2829"/>
    <w:rsid w:val="003040FC"/>
    <w:rsid w:val="00304A87"/>
    <w:rsid w:val="00306D48"/>
    <w:rsid w:val="00314A7D"/>
    <w:rsid w:val="003368C6"/>
    <w:rsid w:val="00336A3B"/>
    <w:rsid w:val="003528FF"/>
    <w:rsid w:val="003A6046"/>
    <w:rsid w:val="00417A1C"/>
    <w:rsid w:val="0042390B"/>
    <w:rsid w:val="004520FC"/>
    <w:rsid w:val="00482A5E"/>
    <w:rsid w:val="004874CB"/>
    <w:rsid w:val="004A2314"/>
    <w:rsid w:val="004B5E54"/>
    <w:rsid w:val="004D1CEC"/>
    <w:rsid w:val="004D5EFD"/>
    <w:rsid w:val="004D6D94"/>
    <w:rsid w:val="004E03D4"/>
    <w:rsid w:val="004E3AED"/>
    <w:rsid w:val="004E4B1B"/>
    <w:rsid w:val="004E694B"/>
    <w:rsid w:val="005073CD"/>
    <w:rsid w:val="00530D37"/>
    <w:rsid w:val="0053422A"/>
    <w:rsid w:val="005354E9"/>
    <w:rsid w:val="0054278F"/>
    <w:rsid w:val="0055288D"/>
    <w:rsid w:val="00572C6E"/>
    <w:rsid w:val="00587B86"/>
    <w:rsid w:val="005904AE"/>
    <w:rsid w:val="00595BF9"/>
    <w:rsid w:val="005C121B"/>
    <w:rsid w:val="005C6B62"/>
    <w:rsid w:val="005E4E78"/>
    <w:rsid w:val="005F0FB7"/>
    <w:rsid w:val="005F6E1F"/>
    <w:rsid w:val="0063474C"/>
    <w:rsid w:val="006429E7"/>
    <w:rsid w:val="006457C0"/>
    <w:rsid w:val="00655E19"/>
    <w:rsid w:val="0069767B"/>
    <w:rsid w:val="006A22BF"/>
    <w:rsid w:val="006A5C68"/>
    <w:rsid w:val="006A6092"/>
    <w:rsid w:val="006B005C"/>
    <w:rsid w:val="006C05F6"/>
    <w:rsid w:val="006D2A19"/>
    <w:rsid w:val="006D7505"/>
    <w:rsid w:val="006E4B7F"/>
    <w:rsid w:val="006F7374"/>
    <w:rsid w:val="007033BD"/>
    <w:rsid w:val="0073604F"/>
    <w:rsid w:val="0077301F"/>
    <w:rsid w:val="007818F0"/>
    <w:rsid w:val="007D396D"/>
    <w:rsid w:val="007E08FE"/>
    <w:rsid w:val="007E156D"/>
    <w:rsid w:val="007E32F8"/>
    <w:rsid w:val="00812833"/>
    <w:rsid w:val="00813F9F"/>
    <w:rsid w:val="00827A8F"/>
    <w:rsid w:val="008437D9"/>
    <w:rsid w:val="00844CFB"/>
    <w:rsid w:val="00874627"/>
    <w:rsid w:val="008A3FDB"/>
    <w:rsid w:val="008C04FD"/>
    <w:rsid w:val="008D17EE"/>
    <w:rsid w:val="008D7ECC"/>
    <w:rsid w:val="009005C4"/>
    <w:rsid w:val="00910AE5"/>
    <w:rsid w:val="00917947"/>
    <w:rsid w:val="00970ADA"/>
    <w:rsid w:val="00981B80"/>
    <w:rsid w:val="00996D37"/>
    <w:rsid w:val="009A06AF"/>
    <w:rsid w:val="009E6769"/>
    <w:rsid w:val="00A10617"/>
    <w:rsid w:val="00A12A9A"/>
    <w:rsid w:val="00A2697B"/>
    <w:rsid w:val="00A32EE2"/>
    <w:rsid w:val="00A41738"/>
    <w:rsid w:val="00A50245"/>
    <w:rsid w:val="00A514D2"/>
    <w:rsid w:val="00A518DB"/>
    <w:rsid w:val="00A53261"/>
    <w:rsid w:val="00A63DC1"/>
    <w:rsid w:val="00A741E1"/>
    <w:rsid w:val="00A948C7"/>
    <w:rsid w:val="00AD2E04"/>
    <w:rsid w:val="00AE3AE9"/>
    <w:rsid w:val="00B03575"/>
    <w:rsid w:val="00B1091D"/>
    <w:rsid w:val="00B13181"/>
    <w:rsid w:val="00B15C2D"/>
    <w:rsid w:val="00B2599A"/>
    <w:rsid w:val="00B35D95"/>
    <w:rsid w:val="00B85358"/>
    <w:rsid w:val="00B86728"/>
    <w:rsid w:val="00B86C4C"/>
    <w:rsid w:val="00B96709"/>
    <w:rsid w:val="00BA394F"/>
    <w:rsid w:val="00BC32BB"/>
    <w:rsid w:val="00BD4FF3"/>
    <w:rsid w:val="00BD6F9E"/>
    <w:rsid w:val="00BF1EA1"/>
    <w:rsid w:val="00C0451A"/>
    <w:rsid w:val="00C1441D"/>
    <w:rsid w:val="00C16C2B"/>
    <w:rsid w:val="00C2095D"/>
    <w:rsid w:val="00C345F1"/>
    <w:rsid w:val="00C34AD5"/>
    <w:rsid w:val="00C738C5"/>
    <w:rsid w:val="00C74056"/>
    <w:rsid w:val="00C77658"/>
    <w:rsid w:val="00C86F71"/>
    <w:rsid w:val="00C92B17"/>
    <w:rsid w:val="00C92C47"/>
    <w:rsid w:val="00CA6A5B"/>
    <w:rsid w:val="00CB7CC2"/>
    <w:rsid w:val="00CD280F"/>
    <w:rsid w:val="00D05871"/>
    <w:rsid w:val="00D06400"/>
    <w:rsid w:val="00D10E18"/>
    <w:rsid w:val="00D115EC"/>
    <w:rsid w:val="00D37548"/>
    <w:rsid w:val="00D9509C"/>
    <w:rsid w:val="00DA5FA8"/>
    <w:rsid w:val="00DB4786"/>
    <w:rsid w:val="00DC7390"/>
    <w:rsid w:val="00DE3645"/>
    <w:rsid w:val="00DE526D"/>
    <w:rsid w:val="00DF650D"/>
    <w:rsid w:val="00E00E68"/>
    <w:rsid w:val="00E0724F"/>
    <w:rsid w:val="00E22C03"/>
    <w:rsid w:val="00E62FE7"/>
    <w:rsid w:val="00E80418"/>
    <w:rsid w:val="00E807A9"/>
    <w:rsid w:val="00E85BF8"/>
    <w:rsid w:val="00EB70EE"/>
    <w:rsid w:val="00EE41FC"/>
    <w:rsid w:val="00EE700A"/>
    <w:rsid w:val="00EE7F9E"/>
    <w:rsid w:val="00F12046"/>
    <w:rsid w:val="00F26A56"/>
    <w:rsid w:val="00F52457"/>
    <w:rsid w:val="00F57A38"/>
    <w:rsid w:val="00F602F1"/>
    <w:rsid w:val="00F77384"/>
    <w:rsid w:val="00F9203C"/>
    <w:rsid w:val="00FC5CEA"/>
    <w:rsid w:val="00FD6FB2"/>
    <w:rsid w:val="00FE5B35"/>
    <w:rsid w:val="00FE7B52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46"/>
  <w15:chartTrackingRefBased/>
  <w15:docId w15:val="{A89C1F9D-259E-B047-8667-91F7A04B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74"/>
    <w:pPr>
      <w:ind w:left="720"/>
      <w:contextualSpacing/>
    </w:pPr>
  </w:style>
  <w:style w:type="paragraph" w:customStyle="1" w:styleId="Default">
    <w:name w:val="Default"/>
    <w:rsid w:val="006F737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9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CFB"/>
  </w:style>
  <w:style w:type="paragraph" w:styleId="Footer">
    <w:name w:val="footer"/>
    <w:basedOn w:val="Normal"/>
    <w:link w:val="FooterChar"/>
    <w:uiPriority w:val="99"/>
    <w:unhideWhenUsed/>
    <w:rsid w:val="0084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CFB"/>
  </w:style>
  <w:style w:type="table" w:styleId="TableGrid">
    <w:name w:val="Table Grid"/>
    <w:basedOn w:val="TableNormal"/>
    <w:uiPriority w:val="39"/>
    <w:rsid w:val="00E80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0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fatma almansouri</cp:lastModifiedBy>
  <cp:revision>7</cp:revision>
  <dcterms:created xsi:type="dcterms:W3CDTF">2020-08-26T10:02:00Z</dcterms:created>
  <dcterms:modified xsi:type="dcterms:W3CDTF">2020-09-02T10:49:00Z</dcterms:modified>
</cp:coreProperties>
</file>